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06" w:rsidRPr="00E650E9" w:rsidRDefault="00E546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6E7F15" w:rsidRPr="00E650E9">
        <w:rPr>
          <w:rFonts w:hint="eastAsia"/>
          <w:b/>
          <w:sz w:val="28"/>
          <w:szCs w:val="28"/>
        </w:rPr>
        <w:t>现有人</w:t>
      </w:r>
      <w:bookmarkStart w:id="0" w:name="_GoBack"/>
      <w:bookmarkEnd w:id="0"/>
      <w:r w:rsidR="006E7F15" w:rsidRPr="00E650E9">
        <w:rPr>
          <w:rFonts w:hint="eastAsia"/>
          <w:b/>
          <w:sz w:val="28"/>
          <w:szCs w:val="28"/>
        </w:rPr>
        <w:t>口</w:t>
      </w:r>
      <w:r w:rsidR="006A59EA">
        <w:rPr>
          <w:rFonts w:hint="eastAsia"/>
          <w:b/>
          <w:sz w:val="28"/>
          <w:szCs w:val="28"/>
        </w:rPr>
        <w:t>容</w:t>
      </w:r>
      <w:r w:rsidR="006A59EA" w:rsidRPr="001950E5">
        <w:rPr>
          <w:rFonts w:hint="eastAsia"/>
          <w:b/>
          <w:sz w:val="28"/>
          <w:szCs w:val="28"/>
        </w:rPr>
        <w:t>量</w:t>
      </w:r>
      <w:r w:rsidR="006E7F15" w:rsidRPr="00E650E9">
        <w:rPr>
          <w:rFonts w:hint="eastAsia"/>
          <w:b/>
          <w:sz w:val="28"/>
          <w:szCs w:val="28"/>
        </w:rPr>
        <w:t xml:space="preserve">= </w:t>
      </w:r>
      <w:r w:rsidR="006E7F15" w:rsidRPr="00E650E9">
        <w:rPr>
          <w:rFonts w:hint="eastAsia"/>
          <w:b/>
          <w:sz w:val="28"/>
          <w:szCs w:val="28"/>
        </w:rPr>
        <w:t>历史已建成</w:t>
      </w:r>
      <w:r w:rsidR="006E7F15" w:rsidRPr="00E650E9">
        <w:rPr>
          <w:rFonts w:hint="eastAsia"/>
          <w:b/>
          <w:sz w:val="28"/>
          <w:szCs w:val="28"/>
        </w:rPr>
        <w:t>+</w:t>
      </w:r>
      <w:r w:rsidR="006E7F15" w:rsidRPr="00E650E9">
        <w:rPr>
          <w:rFonts w:hint="eastAsia"/>
          <w:b/>
          <w:sz w:val="28"/>
          <w:szCs w:val="28"/>
        </w:rPr>
        <w:t>有方案</w:t>
      </w:r>
      <w:r w:rsidR="006E7F15" w:rsidRPr="00E650E9">
        <w:rPr>
          <w:rFonts w:hint="eastAsia"/>
          <w:b/>
          <w:sz w:val="28"/>
          <w:szCs w:val="28"/>
        </w:rPr>
        <w:t>+</w:t>
      </w:r>
      <w:r w:rsidR="006E7F15" w:rsidRPr="00E650E9">
        <w:rPr>
          <w:rFonts w:hint="eastAsia"/>
          <w:b/>
          <w:sz w:val="28"/>
          <w:szCs w:val="28"/>
        </w:rPr>
        <w:t>已出让无方案</w:t>
      </w:r>
      <w:r w:rsidR="006F30BF" w:rsidRPr="00E650E9">
        <w:rPr>
          <w:rFonts w:hint="eastAsia"/>
          <w:b/>
          <w:sz w:val="28"/>
          <w:szCs w:val="28"/>
        </w:rPr>
        <w:t>。</w:t>
      </w:r>
    </w:p>
    <w:p w:rsidR="00B87E06" w:rsidRDefault="00090126">
      <w:r>
        <w:rPr>
          <w:rFonts w:hint="eastAsia"/>
        </w:rPr>
        <w:t>注：</w:t>
      </w:r>
    </w:p>
    <w:tbl>
      <w:tblPr>
        <w:tblStyle w:val="a5"/>
        <w:tblW w:w="9039" w:type="dxa"/>
        <w:tblLook w:val="04A0"/>
      </w:tblPr>
      <w:tblGrid>
        <w:gridCol w:w="1526"/>
        <w:gridCol w:w="5386"/>
        <w:gridCol w:w="1411"/>
        <w:gridCol w:w="716"/>
      </w:tblGrid>
      <w:tr w:rsidR="002A253D" w:rsidTr="002A253D">
        <w:tc>
          <w:tcPr>
            <w:tcW w:w="1526" w:type="dxa"/>
          </w:tcPr>
          <w:p w:rsidR="002A253D" w:rsidRPr="00746BC7" w:rsidRDefault="002A253D" w:rsidP="00746BC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名称</w:t>
            </w:r>
          </w:p>
        </w:tc>
        <w:tc>
          <w:tcPr>
            <w:tcW w:w="5386" w:type="dxa"/>
          </w:tcPr>
          <w:p w:rsidR="002A253D" w:rsidRPr="00746BC7" w:rsidRDefault="002A253D" w:rsidP="00746BC7">
            <w:pPr>
              <w:jc w:val="center"/>
              <w:rPr>
                <w:b/>
              </w:rPr>
            </w:pPr>
            <w:r w:rsidRPr="00746BC7">
              <w:rPr>
                <w:rFonts w:hint="eastAsia"/>
                <w:b/>
              </w:rPr>
              <w:t>数据来源</w:t>
            </w:r>
          </w:p>
        </w:tc>
        <w:tc>
          <w:tcPr>
            <w:tcW w:w="1411" w:type="dxa"/>
          </w:tcPr>
          <w:p w:rsidR="002A253D" w:rsidRPr="00746BC7" w:rsidRDefault="002A253D" w:rsidP="00746B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判定标准</w:t>
            </w:r>
          </w:p>
        </w:tc>
        <w:tc>
          <w:tcPr>
            <w:tcW w:w="716" w:type="dxa"/>
          </w:tcPr>
          <w:p w:rsidR="002A253D" w:rsidRPr="00746BC7" w:rsidRDefault="002A253D" w:rsidP="002A253D">
            <w:pPr>
              <w:jc w:val="center"/>
              <w:rPr>
                <w:b/>
              </w:rPr>
            </w:pPr>
            <w:ins w:id="1" w:author="微软用户" w:date="2011-12-15T16:05:00Z">
              <w:r>
                <w:rPr>
                  <w:rFonts w:hint="eastAsia"/>
                  <w:b/>
                </w:rPr>
                <w:t>备注</w:t>
              </w:r>
            </w:ins>
          </w:p>
        </w:tc>
      </w:tr>
      <w:tr w:rsidR="002A253D" w:rsidTr="002A253D">
        <w:tc>
          <w:tcPr>
            <w:tcW w:w="1526" w:type="dxa"/>
          </w:tcPr>
          <w:p w:rsidR="002A253D" w:rsidRDefault="002A253D">
            <w:r>
              <w:rPr>
                <w:rFonts w:hint="eastAsia"/>
              </w:rPr>
              <w:t>历史已建成</w:t>
            </w:r>
          </w:p>
        </w:tc>
        <w:tc>
          <w:tcPr>
            <w:tcW w:w="5386" w:type="dxa"/>
          </w:tcPr>
          <w:p w:rsidR="002A253D" w:rsidRDefault="002A253D">
            <w:r>
              <w:rPr>
                <w:rFonts w:hint="eastAsia"/>
              </w:rPr>
              <w:t>目前已审核确认的历史已建成的人口容量数据</w:t>
            </w:r>
          </w:p>
        </w:tc>
        <w:tc>
          <w:tcPr>
            <w:tcW w:w="1411" w:type="dxa"/>
          </w:tcPr>
          <w:p w:rsidR="002A253D" w:rsidRPr="005F3E8B" w:rsidRDefault="002A253D">
            <w:r>
              <w:t>E</w:t>
            </w:r>
            <w:r>
              <w:rPr>
                <w:rFonts w:hint="eastAsia"/>
              </w:rPr>
              <w:t>xcel</w:t>
            </w:r>
            <w:r>
              <w:rPr>
                <w:rFonts w:hint="eastAsia"/>
              </w:rPr>
              <w:t>表中</w:t>
            </w:r>
          </w:p>
        </w:tc>
        <w:tc>
          <w:tcPr>
            <w:tcW w:w="716" w:type="dxa"/>
          </w:tcPr>
          <w:p w:rsidR="002A253D" w:rsidRPr="005F3E8B" w:rsidRDefault="002A253D" w:rsidP="002A253D"/>
        </w:tc>
      </w:tr>
      <w:tr w:rsidR="002A253D" w:rsidTr="002A253D">
        <w:tc>
          <w:tcPr>
            <w:tcW w:w="1526" w:type="dxa"/>
          </w:tcPr>
          <w:p w:rsidR="002A253D" w:rsidRDefault="002A253D">
            <w:r>
              <w:rPr>
                <w:rFonts w:hint="eastAsia"/>
              </w:rPr>
              <w:t>有方案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2A253D" w:rsidRDefault="002A253D">
            <w:r>
              <w:rPr>
                <w:rFonts w:hint="eastAsia"/>
              </w:rPr>
              <w:t>《方案审查》表单中所填写的户数信息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户均人数得到有方案的人口容量。</w:t>
            </w:r>
          </w:p>
        </w:tc>
        <w:tc>
          <w:tcPr>
            <w:tcW w:w="1411" w:type="dxa"/>
          </w:tcPr>
          <w:p w:rsidR="002A253D" w:rsidRDefault="002A253D" w:rsidP="00BE6204">
            <w:r>
              <w:rPr>
                <w:rFonts w:hint="eastAsia"/>
              </w:rPr>
              <w:t>《方案审查》中的户数</w:t>
            </w:r>
          </w:p>
          <w:p w:rsidR="002A253D" w:rsidRDefault="002A253D" w:rsidP="00BE6204">
            <w:r>
              <w:rPr>
                <w:rFonts w:hint="eastAsia"/>
              </w:rPr>
              <w:t>参考“图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716" w:type="dxa"/>
          </w:tcPr>
          <w:p w:rsidR="002A253D" w:rsidRDefault="002A253D" w:rsidP="00BE6204"/>
        </w:tc>
      </w:tr>
      <w:tr w:rsidR="002A253D" w:rsidTr="002A253D">
        <w:trPr>
          <w:trHeight w:val="956"/>
        </w:trPr>
        <w:tc>
          <w:tcPr>
            <w:tcW w:w="1526" w:type="dxa"/>
          </w:tcPr>
          <w:p w:rsidR="002A253D" w:rsidRDefault="002A253D">
            <w:r>
              <w:rPr>
                <w:rFonts w:hint="eastAsia"/>
              </w:rPr>
              <w:t>已出让无方案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2A253D" w:rsidRPr="00B547F1" w:rsidRDefault="002A253D" w:rsidP="00B547F1">
            <w:pPr>
              <w:pBdr>
                <w:bottom w:val="single" w:sz="6" w:space="1" w:color="auto"/>
              </w:pBdr>
              <w:rPr>
                <w:sz w:val="15"/>
                <w:szCs w:val="15"/>
              </w:rPr>
            </w:pPr>
            <w:r>
              <w:rPr>
                <w:rFonts w:hint="eastAsia"/>
              </w:rPr>
              <w:t>已出让无方案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用地面积（注：图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表单中填写的面积转为平方米）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容积率上限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见图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表单红色小字</w:t>
            </w:r>
            <w:r>
              <w:rPr>
                <w:rFonts w:hint="eastAsia"/>
              </w:rPr>
              <w:t>)*</w:t>
            </w:r>
            <w:ins w:id="2" w:author="微软用户" w:date="2011-12-15T16:0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1-</w:t>
              </w:r>
            </w:ins>
            <w:r w:rsidRPr="00411443">
              <w:rPr>
                <w:rFonts w:hint="eastAsia"/>
                <w:rPrChange w:id="3" w:author="微软用户" w:date="2011-12-15T16:29:00Z">
                  <w:rPr>
                    <w:rFonts w:hint="eastAsia"/>
                    <w:b/>
                  </w:rPr>
                </w:rPrChange>
              </w:rPr>
              <w:t>兼容比</w:t>
            </w:r>
            <w:ins w:id="4" w:author="微软用户" w:date="2011-12-15T16:05:00Z">
              <w:r w:rsidRPr="00411443">
                <w:rPr>
                  <w:rFonts w:hint="eastAsia"/>
                  <w:rPrChange w:id="5" w:author="微软用户" w:date="2011-12-15T16:29:00Z">
                    <w:rPr>
                      <w:rFonts w:hint="eastAsia"/>
                      <w:b/>
                    </w:rPr>
                  </w:rPrChange>
                </w:rPr>
                <w:t>例）÷</w:t>
              </w:r>
            </w:ins>
            <w:ins w:id="6" w:author="微软用户" w:date="2011-12-15T16:06:00Z">
              <w:r w:rsidRPr="00411443">
                <w:rPr>
                  <w:rFonts w:hint="eastAsia"/>
                  <w:rPrChange w:id="7" w:author="微软用户" w:date="2011-12-15T16:29:00Z">
                    <w:rPr>
                      <w:rFonts w:hint="eastAsia"/>
                      <w:b/>
                    </w:rPr>
                  </w:rPrChange>
                </w:rPr>
                <w:t>人均居住面积（</w:t>
              </w:r>
              <w:r w:rsidRPr="00411443">
                <w:rPr>
                  <w:rFonts w:hint="eastAsia"/>
                  <w:rPrChange w:id="8" w:author="微软用户" w:date="2011-12-15T16:29:00Z">
                    <w:rPr>
                      <w:rFonts w:hint="eastAsia"/>
                      <w:b/>
                    </w:rPr>
                  </w:rPrChange>
                </w:rPr>
                <w:t>35</w:t>
              </w:r>
              <w:r w:rsidRPr="00411443">
                <w:rPr>
                  <w:rFonts w:hint="eastAsia"/>
                  <w:rPrChange w:id="9" w:author="微软用户" w:date="2011-12-15T16:29:00Z">
                    <w:rPr>
                      <w:rFonts w:hint="eastAsia"/>
                      <w:b/>
                    </w:rPr>
                  </w:rPrChange>
                </w:rPr>
                <w:t>平方米）</w:t>
              </w:r>
            </w:ins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注：见图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表单红色小字</w:t>
            </w:r>
            <w:r>
              <w:rPr>
                <w:rFonts w:hint="eastAsia"/>
              </w:rPr>
              <w:t>)</w:t>
            </w:r>
          </w:p>
        </w:tc>
        <w:tc>
          <w:tcPr>
            <w:tcW w:w="1411" w:type="dxa"/>
          </w:tcPr>
          <w:p w:rsidR="002A253D" w:rsidRDefault="002A253D">
            <w:r>
              <w:rPr>
                <w:rFonts w:hint="eastAsia"/>
              </w:rPr>
              <w:t>一个项目有《用地规划许可证》但还没有《方案审查》</w:t>
            </w:r>
          </w:p>
        </w:tc>
        <w:tc>
          <w:tcPr>
            <w:tcW w:w="716" w:type="dxa"/>
          </w:tcPr>
          <w:p w:rsidR="002A253D" w:rsidRDefault="002A253D">
            <w:ins w:id="10" w:author="微软用户" w:date="2011-12-15T16:05:00Z">
              <w:r>
                <w:rPr>
                  <w:rFonts w:hint="eastAsia"/>
                </w:rPr>
                <w:t>住宅为主导性质</w:t>
              </w:r>
            </w:ins>
          </w:p>
        </w:tc>
      </w:tr>
      <w:tr w:rsidR="002A253D" w:rsidTr="002A253D">
        <w:trPr>
          <w:trHeight w:val="970"/>
        </w:trPr>
        <w:tc>
          <w:tcPr>
            <w:tcW w:w="1526" w:type="dxa"/>
          </w:tcPr>
          <w:p w:rsidR="002A253D" w:rsidRPr="00872206" w:rsidRDefault="002A253D">
            <w:pPr>
              <w:rPr>
                <w:b/>
              </w:rPr>
            </w:pPr>
            <w:r w:rsidRPr="00872206">
              <w:rPr>
                <w:rFonts w:hint="eastAsia"/>
                <w:b/>
              </w:rPr>
              <w:t>兼容比取值方法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2A253D" w:rsidRDefault="002A253D" w:rsidP="00ED06DA">
            <w:r>
              <w:rPr>
                <w:rFonts w:hint="eastAsia"/>
              </w:rPr>
              <w:t>纯居住（兼容比取值为</w:t>
            </w:r>
            <w:del w:id="11" w:author="微软用户" w:date="2011-12-15T16:07:00Z">
              <w:r w:rsidDel="002A253D">
                <w:rPr>
                  <w:rFonts w:hint="eastAsia"/>
                </w:rPr>
                <w:delText>1</w:delText>
              </w:r>
            </w:del>
            <w:ins w:id="12" w:author="微软用户" w:date="2011-12-15T16:07:00Z">
              <w:r>
                <w:rPr>
                  <w:rFonts w:hint="eastAsia"/>
                </w:rPr>
                <w:t>0</w:t>
              </w:r>
            </w:ins>
            <w:r>
              <w:rPr>
                <w:rFonts w:hint="eastAsia"/>
              </w:rPr>
              <w:t>）</w:t>
            </w:r>
          </w:p>
          <w:p w:rsidR="002A253D" w:rsidRDefault="002A253D" w:rsidP="00C45F22">
            <w:r>
              <w:rPr>
                <w:rFonts w:hint="eastAsia"/>
              </w:rPr>
              <w:t>住兼商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如：</w:t>
            </w:r>
            <w:del w:id="13" w:author="微软用户" w:date="2011-12-15T16:23:00Z">
              <w:r w:rsidDel="00411443">
                <w:rPr>
                  <w:rFonts w:hint="eastAsia"/>
                </w:rPr>
                <w:delText>20%</w:delText>
              </w:r>
            </w:del>
            <w:del w:id="14" w:author="微软用户" w:date="2011-12-15T16:09:00Z">
              <w:r w:rsidDel="002A253D">
                <w:rPr>
                  <w:rFonts w:hint="eastAsia"/>
                </w:rPr>
                <w:delText>-</w:delText>
              </w:r>
            </w:del>
            <w:del w:id="15" w:author="微软用户" w:date="2011-12-15T16:23:00Z">
              <w:r w:rsidDel="00411443">
                <w:rPr>
                  <w:rFonts w:hint="eastAsia"/>
                </w:rPr>
                <w:delText>50%</w:delText>
              </w:r>
            </w:del>
            <w:ins w:id="16" w:author="微软用户" w:date="2011-12-15T16:23:00Z">
              <w:r w:rsidR="00411443">
                <w:rPr>
                  <w:rFonts w:hint="eastAsia"/>
                </w:rPr>
                <w:t>不小于</w:t>
              </w:r>
              <w:r w:rsidR="00411443">
                <w:rPr>
                  <w:rFonts w:hint="eastAsia"/>
                </w:rPr>
                <w:t>20%</w:t>
              </w:r>
              <w:r w:rsidR="00411443">
                <w:rPr>
                  <w:rFonts w:hint="eastAsia"/>
                </w:rPr>
                <w:t>且不大于</w:t>
              </w:r>
              <w:r w:rsidR="00411443">
                <w:rPr>
                  <w:rFonts w:hint="eastAsia"/>
                </w:rPr>
                <w:t>50%</w:t>
              </w:r>
            </w:ins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兼容比取值为</w:t>
            </w:r>
            <w:del w:id="17" w:author="微软用户" w:date="2011-12-15T16:09:00Z">
              <w:r w:rsidDel="002A253D">
                <w:rPr>
                  <w:rFonts w:hint="eastAsia"/>
                </w:rPr>
                <w:delText>0.8</w:delText>
              </w:r>
            </w:del>
            <w:ins w:id="18" w:author="微软用户" w:date="2011-12-15T16:09:00Z">
              <w:r>
                <w:rPr>
                  <w:rFonts w:hint="eastAsia"/>
                </w:rPr>
                <w:t>0.2</w:t>
              </w:r>
            </w:ins>
            <w:r>
              <w:rPr>
                <w:rFonts w:hint="eastAsia"/>
              </w:rPr>
              <w:t>)</w:t>
            </w:r>
          </w:p>
          <w:p w:rsidR="002A253D" w:rsidRDefault="002A253D" w:rsidP="00C45F22">
            <w:r>
              <w:rPr>
                <w:rFonts w:hint="eastAsia"/>
              </w:rPr>
              <w:t>商兼住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如：</w:t>
            </w:r>
            <w:del w:id="19" w:author="微软用户" w:date="2011-12-15T16:08:00Z">
              <w:r w:rsidDel="002A253D">
                <w:rPr>
                  <w:rFonts w:hint="eastAsia"/>
                </w:rPr>
                <w:delText>20%-50%</w:delText>
              </w:r>
            </w:del>
            <w:ins w:id="20" w:author="微软用户" w:date="2011-12-15T16:08:00Z">
              <w:r>
                <w:rPr>
                  <w:rFonts w:hint="eastAsia"/>
                </w:rPr>
                <w:t>不小于</w:t>
              </w:r>
              <w:r>
                <w:rPr>
                  <w:rFonts w:hint="eastAsia"/>
                </w:rPr>
                <w:t>20%</w:t>
              </w:r>
              <w:r>
                <w:rPr>
                  <w:rFonts w:hint="eastAsia"/>
                </w:rPr>
                <w:t>且不大于</w:t>
              </w:r>
              <w:r>
                <w:rPr>
                  <w:rFonts w:hint="eastAsia"/>
                </w:rPr>
                <w:t>50%</w:t>
              </w:r>
            </w:ins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兼容比取值为</w:t>
            </w:r>
            <w:r>
              <w:rPr>
                <w:rFonts w:hint="eastAsia"/>
              </w:rPr>
              <w:t>0.5)</w:t>
            </w:r>
          </w:p>
          <w:p w:rsidR="002A253D" w:rsidRPr="00C56536" w:rsidRDefault="002A253D" w:rsidP="00C45F22">
            <w:r>
              <w:rPr>
                <w:rFonts w:hint="eastAsia"/>
              </w:rPr>
              <w:t>那么在图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中的兼容比就输入所取兼容比值。</w:t>
            </w:r>
          </w:p>
        </w:tc>
        <w:tc>
          <w:tcPr>
            <w:tcW w:w="1411" w:type="dxa"/>
          </w:tcPr>
          <w:p w:rsidR="002A253D" w:rsidRPr="002A253D" w:rsidRDefault="002A253D"/>
        </w:tc>
        <w:tc>
          <w:tcPr>
            <w:tcW w:w="716" w:type="dxa"/>
          </w:tcPr>
          <w:p w:rsidR="002A253D" w:rsidRDefault="002A253D"/>
        </w:tc>
      </w:tr>
    </w:tbl>
    <w:p w:rsidR="00090126" w:rsidRDefault="00090126"/>
    <w:p w:rsidR="00090126" w:rsidRDefault="00E04AC4">
      <w:r>
        <w:rPr>
          <w:noProof/>
        </w:rPr>
        <w:drawing>
          <wp:inline distT="0" distB="0" distL="0" distR="0">
            <wp:extent cx="6500388" cy="321906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388" cy="32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C4" w:rsidRDefault="00E04A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E04AC4" w:rsidRPr="00090126" w:rsidRDefault="00E04AC4"/>
    <w:p w:rsidR="00AC64DB" w:rsidRDefault="00936F92">
      <w:r>
        <w:rPr>
          <w:noProof/>
        </w:rPr>
        <w:lastRenderedPageBreak/>
        <w:drawing>
          <wp:inline distT="0" distB="0" distL="0" distR="0">
            <wp:extent cx="6083928" cy="2860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12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92" w:rsidRDefault="00411443">
      <w:r>
        <w:rPr>
          <w:noProof/>
        </w:rPr>
        <w:pict>
          <v:group id="_x0000_s1032" style="position:absolute;left:0;text-align:left;margin-left:229.55pt;margin-top:218.1pt;width:182.4pt;height:157.1pt;z-index:251664384" coordorigin="6388,10176" coordsize="3648,3142">
            <v:rect id="_x0000_s1026" style="position:absolute;left:6649;top:10350;width:155;height:143"/>
            <v:rect id="_x0000_s1027" style="position:absolute;left:6649;top:10632;width:155;height:14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804;top:10176;width:3232;height:406;mso-width-relative:margin;mso-height-relative:margin" stroked="f">
              <v:textbox style="mso-next-textbox:#_x0000_s1028">
                <w:txbxContent>
                  <w:p w:rsidR="0011136F" w:rsidRPr="0011136F" w:rsidRDefault="003B1E34">
                    <w:pPr>
                      <w:rPr>
                        <w:rFonts w:hint="eastAsia"/>
                        <w:sz w:val="13"/>
                        <w:rPrChange w:id="21" w:author="微软用户" w:date="2011-12-15T16:12:00Z">
                          <w:rPr>
                            <w:rFonts w:hint="eastAsia"/>
                          </w:rPr>
                        </w:rPrChange>
                      </w:rPr>
                    </w:pPr>
                    <w:ins w:id="22" w:author="微软用户" w:date="2011-12-15T16:17:00Z">
                      <w:r>
                        <w:rPr>
                          <w:rFonts w:hint="eastAsia"/>
                          <w:sz w:val="13"/>
                        </w:rPr>
                        <w:t>居住</w:t>
                      </w:r>
                    </w:ins>
                    <w:ins w:id="23" w:author="微软用户" w:date="2011-12-15T16:12:00Z">
                      <w:r w:rsidR="0011136F" w:rsidRPr="0011136F">
                        <w:rPr>
                          <w:rFonts w:hint="eastAsia"/>
                          <w:sz w:val="13"/>
                          <w:rPrChange w:id="24" w:author="微软用户" w:date="2011-12-15T16:12:00Z">
                            <w:rPr>
                              <w:rFonts w:hint="eastAsia"/>
                            </w:rPr>
                          </w:rPrChange>
                        </w:rPr>
                        <w:t>兼容其它</w:t>
                      </w:r>
                    </w:ins>
                  </w:p>
                </w:txbxContent>
              </v:textbox>
            </v:shape>
            <v:shape id="_x0000_s1029" type="#_x0000_t202" style="position:absolute;left:6804;top:10486;width:3232;height:406;mso-width-relative:margin;mso-height-relative:margin" stroked="f">
              <v:textbox style="mso-next-textbox:#_x0000_s1029">
                <w:txbxContent>
                  <w:p w:rsidR="0011136F" w:rsidRPr="0011136F" w:rsidRDefault="0011136F" w:rsidP="0011136F">
                    <w:pPr>
                      <w:rPr>
                        <w:rFonts w:hint="eastAsia"/>
                        <w:sz w:val="13"/>
                        <w:rPrChange w:id="25" w:author="微软用户" w:date="2011-12-15T16:12:00Z">
                          <w:rPr>
                            <w:rFonts w:hint="eastAsia"/>
                          </w:rPr>
                        </w:rPrChange>
                      </w:rPr>
                    </w:pPr>
                    <w:ins w:id="26" w:author="微软用户" w:date="2011-12-15T16:13:00Z">
                      <w:r>
                        <w:rPr>
                          <w:rFonts w:hint="eastAsia"/>
                          <w:sz w:val="13"/>
                        </w:rPr>
                        <w:t>其它兼容</w:t>
                      </w:r>
                    </w:ins>
                    <w:ins w:id="27" w:author="微软用户" w:date="2011-12-15T16:17:00Z">
                      <w:r w:rsidR="003B1E34">
                        <w:rPr>
                          <w:rFonts w:hint="eastAsia"/>
                          <w:sz w:val="13"/>
                        </w:rPr>
                        <w:t>居住</w:t>
                      </w:r>
                    </w:ins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388;top:10775;width:909;height:2543;flip:x" o:connectortype="straight" strokecolor="#f79646 [3209]" strokeweight="10pt">
              <v:stroke endarrow="block"/>
              <v:shadow color="#868686"/>
            </v:shape>
          </v:group>
        </w:pict>
      </w:r>
      <w:del w:id="28" w:author="微软用户" w:date="2011-12-15T16:11:00Z">
        <w:r w:rsidR="00936F92" w:rsidDel="0011136F">
          <w:rPr>
            <w:noProof/>
          </w:rPr>
          <w:drawing>
            <wp:inline distT="0" distB="0" distL="0" distR="0">
              <wp:extent cx="6350149" cy="4006735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9373" cy="4006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166938" w:rsidRDefault="00166938">
      <w:pPr>
        <w:rPr>
          <w:ins w:id="29" w:author="微软用户" w:date="2011-12-15T16:16:00Z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3B1E34" w:rsidRDefault="003B1E34">
      <w:pPr>
        <w:rPr>
          <w:ins w:id="30" w:author="微软用户" w:date="2011-12-15T16:16:00Z"/>
          <w:rFonts w:hint="eastAsia"/>
        </w:rPr>
      </w:pPr>
    </w:p>
    <w:p w:rsidR="003B1E34" w:rsidRDefault="003B1E34">
      <w:pPr>
        <w:rPr>
          <w:ins w:id="31" w:author="微软用户" w:date="2011-12-15T16:16:00Z"/>
          <w:rFonts w:hint="eastAsia"/>
        </w:rPr>
      </w:pPr>
    </w:p>
    <w:p w:rsidR="003B1E34" w:rsidRDefault="003B1E34">
      <w:pPr>
        <w:rPr>
          <w:ins w:id="32" w:author="微软用户" w:date="2011-12-15T16:20:00Z"/>
          <w:rFonts w:hint="eastAsia"/>
        </w:rPr>
      </w:pPr>
      <w:ins w:id="33" w:author="微软用户" w:date="2011-12-15T16:16:00Z">
        <w:r>
          <w:rPr>
            <w:rFonts w:hint="eastAsia"/>
          </w:rPr>
          <w:t>说明：打钩选择。根据打钩情况，系统判别计算公式。</w:t>
        </w:r>
      </w:ins>
    </w:p>
    <w:p w:rsidR="003B1E34" w:rsidRDefault="003B1E34">
      <w:ins w:id="34" w:author="微软用户" w:date="2011-12-15T16:16:00Z">
        <w:r>
          <w:rPr>
            <w:rFonts w:hint="eastAsia"/>
          </w:rPr>
          <w:t>①</w:t>
        </w:r>
      </w:ins>
      <w:ins w:id="35" w:author="微软用户" w:date="2011-12-15T16:17:00Z">
        <w:r>
          <w:rPr>
            <w:rFonts w:hint="eastAsia"/>
          </w:rPr>
          <w:t>居住兼容其它：人口容量</w:t>
        </w:r>
        <w:r>
          <w:rPr>
            <w:rFonts w:hint="eastAsia"/>
          </w:rPr>
          <w:t>=</w:t>
        </w:r>
        <w:r>
          <w:rPr>
            <w:rFonts w:hint="eastAsia"/>
          </w:rPr>
          <w:t>用地面积</w:t>
        </w:r>
      </w:ins>
      <w:ins w:id="36" w:author="微软用户" w:date="2011-12-15T16:19:00Z">
        <w:r>
          <w:rPr>
            <w:rFonts w:hint="eastAsia"/>
          </w:rPr>
          <w:t>*</w:t>
        </w:r>
      </w:ins>
      <w:ins w:id="37" w:author="微软用户" w:date="2011-12-15T16:17:00Z">
        <w:r>
          <w:rPr>
            <w:rFonts w:hint="eastAsia"/>
          </w:rPr>
          <w:t>容积率</w:t>
        </w:r>
        <w:r>
          <w:rPr>
            <w:rFonts w:hint="eastAsia"/>
          </w:rPr>
          <w:t>*</w:t>
        </w:r>
      </w:ins>
      <w:ins w:id="38" w:author="微软用户" w:date="2011-12-15T16:18:00Z">
        <w:r>
          <w:rPr>
            <w:rFonts w:hint="eastAsia"/>
          </w:rPr>
          <w:t>（</w:t>
        </w:r>
        <w:r>
          <w:rPr>
            <w:rFonts w:hint="eastAsia"/>
          </w:rPr>
          <w:t>1-</w:t>
        </w:r>
        <w:r>
          <w:rPr>
            <w:rFonts w:hint="eastAsia"/>
          </w:rPr>
          <w:t>兼容比</w:t>
        </w:r>
      </w:ins>
      <w:ins w:id="39" w:author="微软用户" w:date="2011-12-15T16:20:00Z">
        <w:r>
          <w:rPr>
            <w:rFonts w:hint="eastAsia"/>
          </w:rPr>
          <w:t>例</w:t>
        </w:r>
      </w:ins>
      <w:ins w:id="40" w:author="微软用户" w:date="2011-12-15T16:18:00Z">
        <w:r>
          <w:rPr>
            <w:rFonts w:hint="eastAsia"/>
          </w:rPr>
          <w:t>）÷</w:t>
        </w:r>
      </w:ins>
      <w:ins w:id="41" w:author="微软用户" w:date="2011-12-15T16:19:00Z">
        <w:r>
          <w:rPr>
            <w:rFonts w:hint="eastAsia"/>
          </w:rPr>
          <w:t>人均居住面积。②其它兼容居住：人口容量</w:t>
        </w:r>
        <w:r>
          <w:rPr>
            <w:rFonts w:hint="eastAsia"/>
          </w:rPr>
          <w:t>=</w:t>
        </w:r>
        <w:r>
          <w:rPr>
            <w:rFonts w:hint="eastAsia"/>
          </w:rPr>
          <w:t>用地面积</w:t>
        </w:r>
        <w:r>
          <w:rPr>
            <w:rFonts w:hint="eastAsia"/>
          </w:rPr>
          <w:t>*</w:t>
        </w:r>
        <w:r>
          <w:rPr>
            <w:rFonts w:hint="eastAsia"/>
          </w:rPr>
          <w:t>容积率</w:t>
        </w:r>
        <w:r>
          <w:rPr>
            <w:rFonts w:hint="eastAsia"/>
          </w:rPr>
          <w:t>*</w:t>
        </w:r>
      </w:ins>
      <w:ins w:id="42" w:author="微软用户" w:date="2011-12-15T16:20:00Z">
        <w:r>
          <w:rPr>
            <w:rFonts w:hint="eastAsia"/>
          </w:rPr>
          <w:t>兼容比例÷人均居住面积。</w:t>
        </w:r>
      </w:ins>
    </w:p>
    <w:p w:rsidR="00166938" w:rsidRDefault="002D06C2">
      <w:r>
        <w:rPr>
          <w:noProof/>
        </w:rPr>
        <w:lastRenderedPageBreak/>
        <w:drawing>
          <wp:inline distT="0" distB="0" distL="0" distR="0">
            <wp:extent cx="5274310" cy="31871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C2" w:rsidRDefault="002D06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CB212E" w:rsidRPr="00E650E9" w:rsidDel="00411443" w:rsidRDefault="00E54679" w:rsidP="00CB212E">
      <w:pPr>
        <w:rPr>
          <w:del w:id="43" w:author="微软用户" w:date="2011-12-15T16:24:00Z"/>
          <w:b/>
          <w:sz w:val="28"/>
          <w:szCs w:val="28"/>
        </w:rPr>
      </w:pPr>
      <w:del w:id="44" w:author="微软用户" w:date="2011-12-15T16:24:00Z">
        <w:r w:rsidDel="00411443">
          <w:rPr>
            <w:rFonts w:hint="eastAsia"/>
            <w:b/>
            <w:sz w:val="28"/>
            <w:szCs w:val="28"/>
          </w:rPr>
          <w:delText>2</w:delText>
        </w:r>
        <w:r w:rsidDel="00411443">
          <w:rPr>
            <w:rFonts w:hint="eastAsia"/>
            <w:b/>
            <w:sz w:val="28"/>
            <w:szCs w:val="28"/>
          </w:rPr>
          <w:delText>、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剩余土地可容纳人口</w:delText>
        </w:r>
        <w:r w:rsidR="006D706D" w:rsidDel="00411443">
          <w:rPr>
            <w:rFonts w:hint="eastAsia"/>
            <w:b/>
            <w:sz w:val="28"/>
            <w:szCs w:val="28"/>
          </w:rPr>
          <w:delText>容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量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=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剩余</w:delText>
        </w:r>
        <w:r w:rsidR="00087065" w:rsidDel="00411443">
          <w:rPr>
            <w:rFonts w:hint="eastAsia"/>
            <w:b/>
            <w:sz w:val="28"/>
            <w:szCs w:val="28"/>
          </w:rPr>
          <w:delText>居住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面积（平方米）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*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剩余土地平均容积率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/</w:delText>
        </w:r>
        <w:r w:rsidR="00A80F5E" w:rsidDel="00411443">
          <w:rPr>
            <w:rFonts w:hint="eastAsia"/>
            <w:b/>
            <w:sz w:val="28"/>
            <w:szCs w:val="28"/>
          </w:rPr>
          <w:delText>人均面积如：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35</w:delText>
        </w:r>
        <w:r w:rsidR="001950E5" w:rsidRPr="001950E5" w:rsidDel="00411443">
          <w:rPr>
            <w:rFonts w:hint="eastAsia"/>
            <w:b/>
            <w:sz w:val="28"/>
            <w:szCs w:val="28"/>
          </w:rPr>
          <w:delText>（平方米）</w:delText>
        </w:r>
        <w:r w:rsidR="00CB212E" w:rsidRPr="00E650E9" w:rsidDel="00411443">
          <w:rPr>
            <w:rFonts w:hint="eastAsia"/>
            <w:b/>
            <w:sz w:val="28"/>
            <w:szCs w:val="28"/>
          </w:rPr>
          <w:delText>。</w:delText>
        </w:r>
      </w:del>
    </w:p>
    <w:p w:rsidR="002D06C2" w:rsidDel="00411443" w:rsidRDefault="006D2829">
      <w:pPr>
        <w:rPr>
          <w:del w:id="45" w:author="微软用户" w:date="2011-12-15T16:24:00Z"/>
        </w:rPr>
      </w:pPr>
      <w:del w:id="46" w:author="微软用户" w:date="2011-12-15T16:24:00Z">
        <w:r w:rsidDel="00411443">
          <w:rPr>
            <w:rFonts w:hint="eastAsia"/>
          </w:rPr>
          <w:delText>注：</w:delText>
        </w:r>
      </w:del>
    </w:p>
    <w:p w:rsidR="006D2829" w:rsidRPr="00CB212E" w:rsidDel="00411443" w:rsidRDefault="006D2829">
      <w:pPr>
        <w:rPr>
          <w:del w:id="47" w:author="微软用户" w:date="2011-12-15T16:24:00Z"/>
        </w:rPr>
      </w:pPr>
    </w:p>
    <w:tbl>
      <w:tblPr>
        <w:tblStyle w:val="a5"/>
        <w:tblW w:w="9039" w:type="dxa"/>
        <w:tblLook w:val="04A0"/>
      </w:tblPr>
      <w:tblGrid>
        <w:gridCol w:w="2093"/>
        <w:gridCol w:w="4819"/>
        <w:gridCol w:w="2127"/>
      </w:tblGrid>
      <w:tr w:rsidR="006D2829" w:rsidDel="00411443" w:rsidTr="00FE1E44">
        <w:trPr>
          <w:del w:id="48" w:author="微软用户" w:date="2011-12-15T16:24:00Z"/>
        </w:trPr>
        <w:tc>
          <w:tcPr>
            <w:tcW w:w="2093" w:type="dxa"/>
          </w:tcPr>
          <w:p w:rsidR="006D2829" w:rsidRPr="00746BC7" w:rsidDel="00411443" w:rsidRDefault="006D2829" w:rsidP="00FE1E44">
            <w:pPr>
              <w:jc w:val="center"/>
              <w:rPr>
                <w:del w:id="49" w:author="微软用户" w:date="2011-12-15T16:24:00Z"/>
                <w:b/>
              </w:rPr>
            </w:pPr>
            <w:del w:id="50" w:author="微软用户" w:date="2011-12-15T16:24:00Z">
              <w:r w:rsidRPr="00746BC7" w:rsidDel="00411443">
                <w:rPr>
                  <w:rFonts w:hint="eastAsia"/>
                  <w:b/>
                </w:rPr>
                <w:delText>名称</w:delText>
              </w:r>
            </w:del>
          </w:p>
        </w:tc>
        <w:tc>
          <w:tcPr>
            <w:tcW w:w="4819" w:type="dxa"/>
          </w:tcPr>
          <w:p w:rsidR="006D2829" w:rsidRPr="00746BC7" w:rsidDel="00411443" w:rsidRDefault="006D2829" w:rsidP="00FE1E44">
            <w:pPr>
              <w:jc w:val="center"/>
              <w:rPr>
                <w:del w:id="51" w:author="微软用户" w:date="2011-12-15T16:24:00Z"/>
                <w:b/>
              </w:rPr>
            </w:pPr>
            <w:del w:id="52" w:author="微软用户" w:date="2011-12-15T16:24:00Z">
              <w:r w:rsidRPr="00746BC7" w:rsidDel="00411443">
                <w:rPr>
                  <w:rFonts w:hint="eastAsia"/>
                  <w:b/>
                </w:rPr>
                <w:delText>数据来源</w:delText>
              </w:r>
            </w:del>
          </w:p>
        </w:tc>
        <w:tc>
          <w:tcPr>
            <w:tcW w:w="2127" w:type="dxa"/>
          </w:tcPr>
          <w:p w:rsidR="006D2829" w:rsidRPr="00746BC7" w:rsidDel="00411443" w:rsidRDefault="003A6ADB" w:rsidP="00FE1E44">
            <w:pPr>
              <w:jc w:val="center"/>
              <w:rPr>
                <w:del w:id="53" w:author="微软用户" w:date="2011-12-15T16:24:00Z"/>
                <w:b/>
              </w:rPr>
            </w:pPr>
            <w:del w:id="54" w:author="微软用户" w:date="2011-12-15T16:24:00Z">
              <w:r w:rsidDel="00411443">
                <w:rPr>
                  <w:rFonts w:hint="eastAsia"/>
                  <w:b/>
                </w:rPr>
                <w:delText>备注</w:delText>
              </w:r>
            </w:del>
          </w:p>
        </w:tc>
      </w:tr>
      <w:tr w:rsidR="006D2829" w:rsidDel="00411443" w:rsidTr="00FE1E44">
        <w:trPr>
          <w:del w:id="55" w:author="微软用户" w:date="2011-12-15T16:24:00Z"/>
        </w:trPr>
        <w:tc>
          <w:tcPr>
            <w:tcW w:w="2093" w:type="dxa"/>
          </w:tcPr>
          <w:p w:rsidR="006D2829" w:rsidDel="00411443" w:rsidRDefault="00012494" w:rsidP="00FE1E44">
            <w:pPr>
              <w:rPr>
                <w:del w:id="56" w:author="微软用户" w:date="2011-12-15T16:24:00Z"/>
              </w:rPr>
            </w:pPr>
            <w:del w:id="57" w:author="微软用户" w:date="2011-12-15T16:24:00Z">
              <w:r w:rsidRPr="00BD21E9" w:rsidDel="00411443">
                <w:rPr>
                  <w:rFonts w:hint="eastAsia"/>
                  <w:sz w:val="24"/>
                </w:rPr>
                <w:delText>剩余</w:delText>
              </w:r>
              <w:r w:rsidR="00164A6D" w:rsidDel="00411443">
                <w:rPr>
                  <w:rFonts w:hint="eastAsia"/>
                  <w:sz w:val="24"/>
                </w:rPr>
                <w:delText>居住</w:delText>
              </w:r>
              <w:r w:rsidRPr="00BD21E9" w:rsidDel="00411443">
                <w:rPr>
                  <w:rFonts w:hint="eastAsia"/>
                  <w:sz w:val="24"/>
                </w:rPr>
                <w:delText>土地面积（平方米）</w:delText>
              </w:r>
            </w:del>
          </w:p>
        </w:tc>
        <w:tc>
          <w:tcPr>
            <w:tcW w:w="4819" w:type="dxa"/>
          </w:tcPr>
          <w:p w:rsidR="006D2829" w:rsidDel="00411443" w:rsidRDefault="008B31F8" w:rsidP="00787C37">
            <w:pPr>
              <w:rPr>
                <w:del w:id="58" w:author="微软用户" w:date="2011-12-15T16:24:00Z"/>
              </w:rPr>
            </w:pPr>
            <w:del w:id="59" w:author="微软用户" w:date="2011-12-15T16:24:00Z">
              <w:r w:rsidDel="00411443">
                <w:rPr>
                  <w:rFonts w:hint="eastAsia"/>
                </w:rPr>
                <w:delText>该数据计算方式为：</w:delText>
              </w:r>
              <w:r w:rsidR="00FE70B5" w:rsidDel="00411443">
                <w:rPr>
                  <w:rFonts w:hint="eastAsia"/>
                </w:rPr>
                <w:delText>在</w:delText>
              </w:r>
              <w:r w:rsidR="00FE70B5" w:rsidDel="00411443">
                <w:rPr>
                  <w:rFonts w:hint="eastAsia"/>
                </w:rPr>
                <w:delText>SDE</w:delText>
              </w:r>
              <w:r w:rsidR="00351FC4" w:rsidDel="00411443">
                <w:rPr>
                  <w:rFonts w:hint="eastAsia"/>
                </w:rPr>
                <w:delText>数据库中找到</w:delText>
              </w:r>
              <w:r w:rsidR="00AD718C" w:rsidDel="00411443">
                <w:rPr>
                  <w:rFonts w:hint="eastAsia"/>
                </w:rPr>
                <w:delText>要</w:delText>
              </w:r>
              <w:r w:rsidR="00351FC4" w:rsidDel="00411443">
                <w:rPr>
                  <w:rFonts w:hint="eastAsia"/>
                </w:rPr>
                <w:delText>计算</w:delText>
              </w:r>
              <w:r w:rsidR="00F12087" w:rsidDel="00411443">
                <w:rPr>
                  <w:rFonts w:hint="eastAsia"/>
                </w:rPr>
                <w:delText>某</w:delText>
              </w:r>
              <w:r w:rsidR="00351FC4" w:rsidDel="00411443">
                <w:rPr>
                  <w:rFonts w:hint="eastAsia"/>
                </w:rPr>
                <w:delText>平衡单元的</w:delText>
              </w:r>
              <w:r w:rsidR="00FB1BD1" w:rsidDel="00411443">
                <w:rPr>
                  <w:rFonts w:hint="eastAsia"/>
                </w:rPr>
                <w:delText>控规</w:delText>
              </w:r>
              <w:r w:rsidR="00EC3315" w:rsidDel="00411443">
                <w:rPr>
                  <w:rFonts w:hint="eastAsia"/>
                </w:rPr>
                <w:delText>图层中用地性质为居住用地</w:delText>
              </w:r>
              <w:r w:rsidR="001C4C1E" w:rsidDel="00411443">
                <w:delText>–</w:delText>
              </w:r>
              <w:r w:rsidR="001C4C1E" w:rsidDel="00411443">
                <w:rPr>
                  <w:rFonts w:hint="eastAsia"/>
                </w:rPr>
                <w:delText>用红线</w:delText>
              </w:r>
              <w:r w:rsidR="004E4E06" w:rsidDel="00411443">
                <w:rPr>
                  <w:rFonts w:hint="eastAsia"/>
                </w:rPr>
                <w:delText>中</w:delText>
              </w:r>
              <w:r w:rsidR="00D371D4" w:rsidDel="00411443">
                <w:rPr>
                  <w:rFonts w:hint="eastAsia"/>
                </w:rPr>
                <w:delText>所占用</w:delText>
              </w:r>
              <w:r w:rsidR="00EB31BA" w:rsidDel="00411443">
                <w:rPr>
                  <w:rFonts w:hint="eastAsia"/>
                </w:rPr>
                <w:delText>居住面积</w:delText>
              </w:r>
              <w:r w:rsidR="00B02544" w:rsidDel="00411443">
                <w:rPr>
                  <w:rFonts w:hint="eastAsia"/>
                </w:rPr>
                <w:delText>。</w:delText>
              </w:r>
            </w:del>
          </w:p>
        </w:tc>
        <w:tc>
          <w:tcPr>
            <w:tcW w:w="2127" w:type="dxa"/>
          </w:tcPr>
          <w:p w:rsidR="006D2829" w:rsidDel="00411443" w:rsidRDefault="00C422B9" w:rsidP="00C422B9">
            <w:pPr>
              <w:rPr>
                <w:del w:id="60" w:author="微软用户" w:date="2011-12-15T16:24:00Z"/>
              </w:rPr>
            </w:pPr>
            <w:del w:id="61" w:author="微软用户" w:date="2011-12-15T16:24:00Z">
              <w:r w:rsidDel="00411443">
                <w:rPr>
                  <w:rFonts w:hint="eastAsia"/>
                </w:rPr>
                <w:delText>疑问：不知道历史已建的</w:delText>
              </w:r>
              <w:r w:rsidR="00A15EDA" w:rsidDel="00411443">
                <w:rPr>
                  <w:rFonts w:hint="eastAsia"/>
                </w:rPr>
                <w:delText>项目占地</w:delText>
              </w:r>
              <w:r w:rsidDel="00411443">
                <w:rPr>
                  <w:rFonts w:hint="eastAsia"/>
                </w:rPr>
                <w:delText>是否已经在用地红线中有画出来。</w:delText>
              </w:r>
            </w:del>
          </w:p>
        </w:tc>
      </w:tr>
      <w:tr w:rsidR="006D2829" w:rsidDel="00411443" w:rsidTr="00FE1E44">
        <w:trPr>
          <w:del w:id="62" w:author="微软用户" w:date="2011-12-15T16:24:00Z"/>
        </w:trPr>
        <w:tc>
          <w:tcPr>
            <w:tcW w:w="2093" w:type="dxa"/>
          </w:tcPr>
          <w:p w:rsidR="006D2829" w:rsidDel="00411443" w:rsidRDefault="00DF6470" w:rsidP="00FE1E44">
            <w:pPr>
              <w:rPr>
                <w:del w:id="63" w:author="微软用户" w:date="2011-12-15T16:24:00Z"/>
              </w:rPr>
            </w:pPr>
            <w:del w:id="64" w:author="微软用户" w:date="2011-12-15T16:24:00Z">
              <w:r w:rsidRPr="00BD21E9" w:rsidDel="00411443">
                <w:rPr>
                  <w:rFonts w:hint="eastAsia"/>
                  <w:sz w:val="24"/>
                </w:rPr>
                <w:delText>剩余土地平均容积率</w:delText>
              </w:r>
            </w:del>
          </w:p>
        </w:tc>
        <w:tc>
          <w:tcPr>
            <w:tcW w:w="4819" w:type="dxa"/>
          </w:tcPr>
          <w:p w:rsidR="006D2829" w:rsidDel="00411443" w:rsidRDefault="00AD406B" w:rsidP="00213117">
            <w:pPr>
              <w:rPr>
                <w:del w:id="65" w:author="微软用户" w:date="2011-12-15T16:24:00Z"/>
              </w:rPr>
            </w:pPr>
            <w:del w:id="66" w:author="微软用户" w:date="2011-12-15T16:24:00Z">
              <w:r w:rsidRPr="00BD21E9" w:rsidDel="00411443">
                <w:rPr>
                  <w:rFonts w:hint="eastAsia"/>
                  <w:sz w:val="24"/>
                </w:rPr>
                <w:delText>剩余土地平均容积率</w:delText>
              </w:r>
              <w:r w:rsidRPr="00BD21E9" w:rsidDel="00411443">
                <w:rPr>
                  <w:rFonts w:hint="eastAsia"/>
                  <w:sz w:val="24"/>
                </w:rPr>
                <w:delText>=</w:delText>
              </w:r>
              <w:r w:rsidRPr="00BD21E9" w:rsidDel="00411443">
                <w:rPr>
                  <w:rFonts w:hint="eastAsia"/>
                  <w:sz w:val="24"/>
                </w:rPr>
                <w:delText>（（规划人口</w:delText>
              </w:r>
              <w:r w:rsidRPr="00BD21E9" w:rsidDel="00411443">
                <w:rPr>
                  <w:rFonts w:hint="eastAsia"/>
                  <w:sz w:val="24"/>
                </w:rPr>
                <w:delText>-</w:delText>
              </w:r>
              <w:r w:rsidRPr="00BD21E9" w:rsidDel="00411443">
                <w:rPr>
                  <w:rFonts w:hint="eastAsia"/>
                  <w:sz w:val="24"/>
                </w:rPr>
                <w:delText>现有人口）</w:delText>
              </w:r>
              <w:r w:rsidRPr="00BD21E9" w:rsidDel="00411443">
                <w:rPr>
                  <w:rFonts w:hint="eastAsia"/>
                  <w:sz w:val="24"/>
                </w:rPr>
                <w:delText>*</w:delText>
              </w:r>
              <w:r w:rsidR="00B25F74" w:rsidDel="00411443">
                <w:rPr>
                  <w:rFonts w:hint="eastAsia"/>
                  <w:sz w:val="24"/>
                </w:rPr>
                <w:delText>平衡单元的人均居住面积</w:delText>
              </w:r>
              <w:r w:rsidR="00213117" w:rsidDel="00411443">
                <w:rPr>
                  <w:rFonts w:hint="eastAsia"/>
                  <w:sz w:val="24"/>
                </w:rPr>
                <w:delText>（如</w:delText>
              </w:r>
              <w:r w:rsidR="00213117" w:rsidRPr="00BD21E9" w:rsidDel="00411443">
                <w:rPr>
                  <w:rFonts w:hint="eastAsia"/>
                  <w:sz w:val="24"/>
                </w:rPr>
                <w:delText>35</w:delText>
              </w:r>
              <w:r w:rsidR="00213117" w:rsidRPr="00BD21E9" w:rsidDel="00411443">
                <w:rPr>
                  <w:rFonts w:hint="eastAsia"/>
                  <w:sz w:val="24"/>
                </w:rPr>
                <w:delText>平方米每人）</w:delText>
              </w:r>
              <w:r w:rsidR="00B25F74" w:rsidDel="00411443">
                <w:rPr>
                  <w:rFonts w:hint="eastAsia"/>
                  <w:sz w:val="24"/>
                </w:rPr>
                <w:delText>）</w:delText>
              </w:r>
              <w:r w:rsidRPr="00BD21E9" w:rsidDel="00411443">
                <w:rPr>
                  <w:rFonts w:hint="eastAsia"/>
                  <w:sz w:val="24"/>
                </w:rPr>
                <w:delText>/</w:delText>
              </w:r>
              <w:r w:rsidRPr="00BD21E9" w:rsidDel="00411443">
                <w:rPr>
                  <w:rFonts w:hint="eastAsia"/>
                  <w:sz w:val="24"/>
                </w:rPr>
                <w:delText>（</w:delText>
              </w:r>
              <w:r w:rsidR="00EC6592" w:rsidRPr="00BD21E9" w:rsidDel="00411443">
                <w:rPr>
                  <w:rFonts w:hint="eastAsia"/>
                  <w:sz w:val="24"/>
                </w:rPr>
                <w:delText>剩余</w:delText>
              </w:r>
              <w:r w:rsidR="00EC6592" w:rsidDel="00411443">
                <w:rPr>
                  <w:rFonts w:hint="eastAsia"/>
                  <w:sz w:val="24"/>
                </w:rPr>
                <w:delText>居住</w:delText>
              </w:r>
              <w:r w:rsidR="00EC6592" w:rsidRPr="00BD21E9" w:rsidDel="00411443">
                <w:rPr>
                  <w:rFonts w:hint="eastAsia"/>
                  <w:sz w:val="24"/>
                </w:rPr>
                <w:delText>土地面积（平方米）</w:delText>
              </w:r>
              <w:r w:rsidR="00EC6592" w:rsidDel="00411443">
                <w:rPr>
                  <w:rFonts w:hint="eastAsia"/>
                  <w:sz w:val="24"/>
                </w:rPr>
                <w:delText>）</w:delText>
              </w:r>
            </w:del>
          </w:p>
        </w:tc>
        <w:tc>
          <w:tcPr>
            <w:tcW w:w="2127" w:type="dxa"/>
          </w:tcPr>
          <w:p w:rsidR="006D2829" w:rsidDel="00411443" w:rsidRDefault="006D2829" w:rsidP="00FE1E44">
            <w:pPr>
              <w:rPr>
                <w:del w:id="67" w:author="微软用户" w:date="2011-12-15T16:24:00Z"/>
              </w:rPr>
            </w:pPr>
          </w:p>
        </w:tc>
      </w:tr>
      <w:tr w:rsidR="006D2829" w:rsidDel="00411443" w:rsidTr="00FE1E44">
        <w:trPr>
          <w:del w:id="68" w:author="微软用户" w:date="2011-12-15T16:24:00Z"/>
        </w:trPr>
        <w:tc>
          <w:tcPr>
            <w:tcW w:w="2093" w:type="dxa"/>
          </w:tcPr>
          <w:p w:rsidR="006D2829" w:rsidDel="00411443" w:rsidRDefault="00020790" w:rsidP="00FE1E44">
            <w:pPr>
              <w:rPr>
                <w:del w:id="69" w:author="微软用户" w:date="2011-12-15T16:24:00Z"/>
              </w:rPr>
            </w:pPr>
            <w:del w:id="70" w:author="微软用户" w:date="2011-12-15T16:24:00Z">
              <w:r w:rsidRPr="00020790" w:rsidDel="00411443">
                <w:rPr>
                  <w:rFonts w:hint="eastAsia"/>
                </w:rPr>
                <w:delText>人均面积</w:delText>
              </w:r>
            </w:del>
          </w:p>
        </w:tc>
        <w:tc>
          <w:tcPr>
            <w:tcW w:w="4819" w:type="dxa"/>
          </w:tcPr>
          <w:p w:rsidR="006D2829" w:rsidRPr="00EA0FD4" w:rsidDel="00411443" w:rsidRDefault="004242B4" w:rsidP="004242B4">
            <w:pPr>
              <w:rPr>
                <w:del w:id="71" w:author="微软用户" w:date="2011-12-15T16:24:00Z"/>
                <w:sz w:val="15"/>
                <w:szCs w:val="15"/>
              </w:rPr>
            </w:pPr>
            <w:del w:id="72" w:author="微软用户" w:date="2011-12-15T16:24:00Z">
              <w:r w:rsidDel="00411443">
                <w:rPr>
                  <w:rFonts w:hint="eastAsia"/>
                  <w:sz w:val="24"/>
                </w:rPr>
                <w:delText>在计算参数设置中甲方输入</w:delText>
              </w:r>
            </w:del>
          </w:p>
        </w:tc>
        <w:tc>
          <w:tcPr>
            <w:tcW w:w="2127" w:type="dxa"/>
          </w:tcPr>
          <w:p w:rsidR="006D2829" w:rsidDel="00411443" w:rsidRDefault="006D2829" w:rsidP="00FE1E44">
            <w:pPr>
              <w:rPr>
                <w:del w:id="73" w:author="微软用户" w:date="2011-12-15T16:24:00Z"/>
              </w:rPr>
            </w:pPr>
          </w:p>
        </w:tc>
      </w:tr>
    </w:tbl>
    <w:p w:rsidR="00CB212E" w:rsidRDefault="00411443">
      <w:pPr>
        <w:rPr>
          <w:ins w:id="74" w:author="微软用户" w:date="2011-12-15T16:26:00Z"/>
          <w:rFonts w:hint="eastAsia"/>
        </w:rPr>
      </w:pPr>
      <w:ins w:id="75" w:author="微软用户" w:date="2011-12-15T16:25:00Z">
        <w:r>
          <w:rPr>
            <w:rFonts w:hint="eastAsia"/>
          </w:rPr>
          <w:t>此处公式无实质意义，另外，对于疑问的解释：在电子档案建设中</w:t>
        </w:r>
      </w:ins>
      <w:ins w:id="76" w:author="微软用户" w:date="2011-12-15T16:26:00Z">
        <w:r>
          <w:rPr>
            <w:rFonts w:hint="eastAsia"/>
          </w:rPr>
          <w:t>需进一步完善。</w:t>
        </w:r>
      </w:ins>
    </w:p>
    <w:p w:rsidR="00411443" w:rsidRPr="00411443" w:rsidRDefault="00411443">
      <w:pPr>
        <w:rPr>
          <w:b/>
          <w:sz w:val="28"/>
          <w:szCs w:val="28"/>
          <w:rPrChange w:id="77" w:author="微软用户" w:date="2011-12-15T16:26:00Z">
            <w:rPr/>
          </w:rPrChange>
        </w:rPr>
      </w:pPr>
      <w:ins w:id="78" w:author="微软用户" w:date="2011-12-15T16:26:00Z">
        <w:r w:rsidRPr="00411443">
          <w:rPr>
            <w:rFonts w:hint="eastAsia"/>
            <w:b/>
            <w:sz w:val="28"/>
            <w:szCs w:val="28"/>
            <w:rPrChange w:id="79" w:author="微软用户" w:date="2011-12-15T16:26:00Z">
              <w:rPr>
                <w:rFonts w:hint="eastAsia"/>
              </w:rPr>
            </w:rPrChange>
          </w:rPr>
          <w:t>2</w:t>
        </w:r>
        <w:r w:rsidRPr="00411443">
          <w:rPr>
            <w:rFonts w:hint="eastAsia"/>
            <w:b/>
            <w:sz w:val="28"/>
            <w:szCs w:val="28"/>
            <w:rPrChange w:id="80" w:author="微软用户" w:date="2011-12-15T16:26:00Z">
              <w:rPr>
                <w:rFonts w:hint="eastAsia"/>
              </w:rPr>
            </w:rPrChange>
          </w:rPr>
          <w:t>、</w:t>
        </w:r>
        <w:r>
          <w:rPr>
            <w:rFonts w:hint="eastAsia"/>
            <w:b/>
            <w:sz w:val="28"/>
            <w:szCs w:val="28"/>
          </w:rPr>
          <w:t>拟出让居住用地容积率</w:t>
        </w:r>
        <w:r>
          <w:rPr>
            <w:rFonts w:hint="eastAsia"/>
            <w:b/>
            <w:sz w:val="28"/>
            <w:szCs w:val="28"/>
          </w:rPr>
          <w:t>=</w:t>
        </w:r>
        <w:r>
          <w:rPr>
            <w:rFonts w:hint="eastAsia"/>
            <w:b/>
            <w:sz w:val="28"/>
            <w:szCs w:val="28"/>
          </w:rPr>
          <w:t>（规划人口容量</w:t>
        </w:r>
        <w:r>
          <w:rPr>
            <w:rFonts w:hint="eastAsia"/>
            <w:b/>
            <w:sz w:val="28"/>
            <w:szCs w:val="28"/>
          </w:rPr>
          <w:t>-</w:t>
        </w:r>
        <w:r>
          <w:rPr>
            <w:rFonts w:hint="eastAsia"/>
            <w:b/>
            <w:sz w:val="28"/>
            <w:szCs w:val="28"/>
          </w:rPr>
          <w:t>现有人口容量</w:t>
        </w:r>
      </w:ins>
      <w:ins w:id="81" w:author="微软用户" w:date="2011-12-15T16:27:00Z">
        <w:r>
          <w:rPr>
            <w:rFonts w:hint="eastAsia"/>
            <w:b/>
            <w:sz w:val="28"/>
            <w:szCs w:val="28"/>
          </w:rPr>
          <w:t>）</w:t>
        </w:r>
        <w:r>
          <w:rPr>
            <w:rFonts w:hint="eastAsia"/>
            <w:b/>
            <w:sz w:val="28"/>
            <w:szCs w:val="28"/>
          </w:rPr>
          <w:t>*</w:t>
        </w:r>
        <w:r>
          <w:rPr>
            <w:rFonts w:hint="eastAsia"/>
            <w:b/>
            <w:sz w:val="28"/>
            <w:szCs w:val="28"/>
          </w:rPr>
          <w:t>平衡单元人均居住面积÷剩余居住用地面积</w:t>
        </w:r>
      </w:ins>
    </w:p>
    <w:p w:rsidR="00CB212E" w:rsidRDefault="00E546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D0621D">
        <w:rPr>
          <w:rFonts w:hint="eastAsia"/>
          <w:b/>
          <w:sz w:val="28"/>
          <w:szCs w:val="28"/>
        </w:rPr>
        <w:t>总</w:t>
      </w:r>
      <w:r w:rsidR="006D706D" w:rsidRPr="001950E5">
        <w:rPr>
          <w:rFonts w:hint="eastAsia"/>
          <w:b/>
          <w:sz w:val="28"/>
          <w:szCs w:val="28"/>
        </w:rPr>
        <w:t>人口</w:t>
      </w:r>
      <w:r w:rsidR="006677BB">
        <w:rPr>
          <w:rFonts w:hint="eastAsia"/>
          <w:b/>
          <w:sz w:val="28"/>
          <w:szCs w:val="28"/>
        </w:rPr>
        <w:t>容</w:t>
      </w:r>
      <w:r w:rsidR="006D706D" w:rsidRPr="001950E5">
        <w:rPr>
          <w:rFonts w:hint="eastAsia"/>
          <w:b/>
          <w:sz w:val="28"/>
          <w:szCs w:val="28"/>
        </w:rPr>
        <w:t>量</w:t>
      </w:r>
      <w:r w:rsidR="006D706D" w:rsidRPr="001950E5">
        <w:rPr>
          <w:rFonts w:hint="eastAsia"/>
          <w:b/>
          <w:sz w:val="28"/>
          <w:szCs w:val="28"/>
        </w:rPr>
        <w:t>=</w:t>
      </w:r>
      <w:r w:rsidR="00777E79" w:rsidRPr="00E650E9">
        <w:rPr>
          <w:rFonts w:hint="eastAsia"/>
          <w:b/>
          <w:sz w:val="28"/>
          <w:szCs w:val="28"/>
        </w:rPr>
        <w:t>现有人口</w:t>
      </w:r>
      <w:r w:rsidR="0024292A">
        <w:rPr>
          <w:rFonts w:hint="eastAsia"/>
          <w:b/>
          <w:sz w:val="28"/>
          <w:szCs w:val="28"/>
        </w:rPr>
        <w:t>容</w:t>
      </w:r>
      <w:r w:rsidR="0024292A" w:rsidRPr="001950E5">
        <w:rPr>
          <w:rFonts w:hint="eastAsia"/>
          <w:b/>
          <w:sz w:val="28"/>
          <w:szCs w:val="28"/>
        </w:rPr>
        <w:t>量</w:t>
      </w:r>
      <w:r w:rsidR="0030171D">
        <w:rPr>
          <w:rFonts w:hint="eastAsia"/>
          <w:b/>
          <w:sz w:val="28"/>
          <w:szCs w:val="28"/>
        </w:rPr>
        <w:t>+</w:t>
      </w:r>
      <w:r w:rsidR="00F35D36" w:rsidRPr="001950E5">
        <w:rPr>
          <w:rFonts w:hint="eastAsia"/>
          <w:b/>
          <w:sz w:val="28"/>
          <w:szCs w:val="28"/>
        </w:rPr>
        <w:t>剩余土地可容纳人口</w:t>
      </w:r>
      <w:r w:rsidR="00F35D36">
        <w:rPr>
          <w:rFonts w:hint="eastAsia"/>
          <w:b/>
          <w:sz w:val="28"/>
          <w:szCs w:val="28"/>
        </w:rPr>
        <w:t>容</w:t>
      </w:r>
      <w:r w:rsidR="00F35D36" w:rsidRPr="001950E5">
        <w:rPr>
          <w:rFonts w:hint="eastAsia"/>
          <w:b/>
          <w:sz w:val="28"/>
          <w:szCs w:val="28"/>
        </w:rPr>
        <w:t>量</w:t>
      </w:r>
    </w:p>
    <w:p w:rsidR="006D706D" w:rsidRDefault="006D706D"/>
    <w:p w:rsidR="00F63C0D" w:rsidDel="00411443" w:rsidRDefault="00E54679" w:rsidP="00F63C0D">
      <w:pPr>
        <w:rPr>
          <w:del w:id="82" w:author="微软用户" w:date="2011-12-15T16:28:00Z"/>
          <w:b/>
          <w:sz w:val="28"/>
          <w:szCs w:val="28"/>
        </w:rPr>
      </w:pPr>
      <w:del w:id="83" w:author="微软用户" w:date="2011-12-15T16:28:00Z">
        <w:r w:rsidDel="00411443">
          <w:rPr>
            <w:rFonts w:hint="eastAsia"/>
            <w:b/>
            <w:sz w:val="28"/>
            <w:szCs w:val="28"/>
          </w:rPr>
          <w:delText>4</w:delText>
        </w:r>
        <w:r w:rsidDel="00411443">
          <w:rPr>
            <w:rFonts w:hint="eastAsia"/>
            <w:b/>
            <w:sz w:val="28"/>
            <w:szCs w:val="28"/>
          </w:rPr>
          <w:delText>、</w:delText>
        </w:r>
        <w:r w:rsidR="00F63C0D" w:rsidDel="00411443">
          <w:rPr>
            <w:rFonts w:hint="eastAsia"/>
            <w:b/>
            <w:sz w:val="28"/>
            <w:szCs w:val="28"/>
          </w:rPr>
          <w:delText>当前容积率</w:delText>
        </w:r>
        <w:r w:rsidR="00F63C0D" w:rsidRPr="001950E5" w:rsidDel="00411443">
          <w:rPr>
            <w:rFonts w:hint="eastAsia"/>
            <w:b/>
            <w:sz w:val="28"/>
            <w:szCs w:val="28"/>
          </w:rPr>
          <w:delText>=</w:delText>
        </w:r>
        <w:r w:rsidR="00F63C0D" w:rsidRPr="00E650E9" w:rsidDel="00411443">
          <w:rPr>
            <w:rFonts w:hint="eastAsia"/>
            <w:b/>
            <w:sz w:val="28"/>
            <w:szCs w:val="28"/>
          </w:rPr>
          <w:delText>现有人口</w:delText>
        </w:r>
        <w:r w:rsidR="0024292A" w:rsidDel="00411443">
          <w:rPr>
            <w:rFonts w:hint="eastAsia"/>
            <w:b/>
            <w:sz w:val="28"/>
            <w:szCs w:val="28"/>
          </w:rPr>
          <w:delText>容</w:delText>
        </w:r>
        <w:r w:rsidR="0024292A" w:rsidRPr="001950E5" w:rsidDel="00411443">
          <w:rPr>
            <w:rFonts w:hint="eastAsia"/>
            <w:b/>
            <w:sz w:val="28"/>
            <w:szCs w:val="28"/>
          </w:rPr>
          <w:delText>量</w:delText>
        </w:r>
        <w:r w:rsidR="00C874C4" w:rsidDel="00411443">
          <w:rPr>
            <w:rFonts w:hint="eastAsia"/>
            <w:b/>
            <w:sz w:val="28"/>
            <w:szCs w:val="28"/>
          </w:rPr>
          <w:delText>*</w:delText>
        </w:r>
        <w:r w:rsidR="00C874C4" w:rsidDel="00411443">
          <w:rPr>
            <w:rFonts w:hint="eastAsia"/>
            <w:b/>
            <w:sz w:val="28"/>
            <w:szCs w:val="28"/>
          </w:rPr>
          <w:delText>平衡单元人均面积</w:delText>
        </w:r>
        <w:r w:rsidR="00C874C4" w:rsidDel="00411443">
          <w:rPr>
            <w:rFonts w:hint="eastAsia"/>
            <w:b/>
            <w:sz w:val="28"/>
            <w:szCs w:val="28"/>
          </w:rPr>
          <w:delText>/</w:delText>
        </w:r>
        <w:r w:rsidR="00C874C4" w:rsidDel="00411443">
          <w:rPr>
            <w:rFonts w:hint="eastAsia"/>
            <w:b/>
            <w:sz w:val="28"/>
            <w:szCs w:val="28"/>
          </w:rPr>
          <w:delText>已用地面积</w:delText>
        </w:r>
      </w:del>
    </w:p>
    <w:p w:rsidR="003F4496" w:rsidRPr="00CB212E" w:rsidDel="00411443" w:rsidRDefault="003F4496" w:rsidP="003F4496">
      <w:pPr>
        <w:rPr>
          <w:del w:id="84" w:author="微软用户" w:date="2011-12-15T16:28:00Z"/>
        </w:rPr>
      </w:pPr>
      <w:del w:id="85" w:author="微软用户" w:date="2011-12-15T16:28:00Z">
        <w:r w:rsidDel="00411443">
          <w:rPr>
            <w:rFonts w:hint="eastAsia"/>
          </w:rPr>
          <w:delText>注：</w:delText>
        </w:r>
      </w:del>
    </w:p>
    <w:tbl>
      <w:tblPr>
        <w:tblStyle w:val="a5"/>
        <w:tblW w:w="9039" w:type="dxa"/>
        <w:tblLook w:val="04A0"/>
      </w:tblPr>
      <w:tblGrid>
        <w:gridCol w:w="2376"/>
        <w:gridCol w:w="4536"/>
        <w:gridCol w:w="2127"/>
      </w:tblGrid>
      <w:tr w:rsidR="003F4496" w:rsidDel="00411443" w:rsidTr="00EC7FB3">
        <w:trPr>
          <w:del w:id="86" w:author="微软用户" w:date="2011-12-15T16:28:00Z"/>
        </w:trPr>
        <w:tc>
          <w:tcPr>
            <w:tcW w:w="2376" w:type="dxa"/>
          </w:tcPr>
          <w:p w:rsidR="003F4496" w:rsidRPr="00746BC7" w:rsidDel="00411443" w:rsidRDefault="003F4496" w:rsidP="009B2997">
            <w:pPr>
              <w:jc w:val="center"/>
              <w:rPr>
                <w:del w:id="87" w:author="微软用户" w:date="2011-12-15T16:28:00Z"/>
                <w:b/>
              </w:rPr>
            </w:pPr>
            <w:del w:id="88" w:author="微软用户" w:date="2011-12-15T16:28:00Z">
              <w:r w:rsidRPr="00746BC7" w:rsidDel="00411443">
                <w:rPr>
                  <w:rFonts w:hint="eastAsia"/>
                  <w:b/>
                </w:rPr>
                <w:delText>名称</w:delText>
              </w:r>
            </w:del>
          </w:p>
        </w:tc>
        <w:tc>
          <w:tcPr>
            <w:tcW w:w="4536" w:type="dxa"/>
          </w:tcPr>
          <w:p w:rsidR="003F4496" w:rsidRPr="00746BC7" w:rsidDel="00411443" w:rsidRDefault="003F4496" w:rsidP="009B2997">
            <w:pPr>
              <w:jc w:val="center"/>
              <w:rPr>
                <w:del w:id="89" w:author="微软用户" w:date="2011-12-15T16:28:00Z"/>
                <w:b/>
              </w:rPr>
            </w:pPr>
            <w:del w:id="90" w:author="微软用户" w:date="2011-12-15T16:28:00Z">
              <w:r w:rsidRPr="00746BC7" w:rsidDel="00411443">
                <w:rPr>
                  <w:rFonts w:hint="eastAsia"/>
                  <w:b/>
                </w:rPr>
                <w:delText>数据来源</w:delText>
              </w:r>
            </w:del>
          </w:p>
        </w:tc>
        <w:tc>
          <w:tcPr>
            <w:tcW w:w="2127" w:type="dxa"/>
          </w:tcPr>
          <w:p w:rsidR="003F4496" w:rsidRPr="00746BC7" w:rsidDel="00411443" w:rsidRDefault="003F4496" w:rsidP="009B2997">
            <w:pPr>
              <w:jc w:val="center"/>
              <w:rPr>
                <w:del w:id="91" w:author="微软用户" w:date="2011-12-15T16:28:00Z"/>
                <w:b/>
              </w:rPr>
            </w:pPr>
            <w:del w:id="92" w:author="微软用户" w:date="2011-12-15T16:28:00Z">
              <w:r w:rsidDel="00411443">
                <w:rPr>
                  <w:rFonts w:hint="eastAsia"/>
                  <w:b/>
                </w:rPr>
                <w:delText>备注</w:delText>
              </w:r>
            </w:del>
          </w:p>
        </w:tc>
      </w:tr>
      <w:tr w:rsidR="003F4496" w:rsidDel="00411443" w:rsidTr="003B134E">
        <w:trPr>
          <w:trHeight w:val="755"/>
          <w:del w:id="93" w:author="微软用户" w:date="2011-12-15T16:28:00Z"/>
        </w:trPr>
        <w:tc>
          <w:tcPr>
            <w:tcW w:w="2376" w:type="dxa"/>
          </w:tcPr>
          <w:p w:rsidR="003F4496" w:rsidDel="00411443" w:rsidRDefault="004B15BD" w:rsidP="009B2997">
            <w:pPr>
              <w:rPr>
                <w:del w:id="94" w:author="微软用户" w:date="2011-12-15T16:28:00Z"/>
              </w:rPr>
            </w:pPr>
            <w:del w:id="95" w:author="微软用户" w:date="2011-12-15T16:28:00Z">
              <w:r w:rsidRPr="004B15BD" w:rsidDel="00411443">
                <w:rPr>
                  <w:rFonts w:hint="eastAsia"/>
                  <w:sz w:val="24"/>
                </w:rPr>
                <w:lastRenderedPageBreak/>
                <w:delText>已用地面积</w:delText>
              </w:r>
              <w:r w:rsidR="003F4496" w:rsidRPr="00BD21E9" w:rsidDel="00411443">
                <w:rPr>
                  <w:rFonts w:hint="eastAsia"/>
                  <w:sz w:val="24"/>
                </w:rPr>
                <w:delText>（平方米）</w:delText>
              </w:r>
            </w:del>
          </w:p>
        </w:tc>
        <w:tc>
          <w:tcPr>
            <w:tcW w:w="4536" w:type="dxa"/>
          </w:tcPr>
          <w:p w:rsidR="003F4496" w:rsidDel="00411443" w:rsidRDefault="000B5B3C" w:rsidP="002661CB">
            <w:pPr>
              <w:rPr>
                <w:del w:id="96" w:author="微软用户" w:date="2011-12-15T16:28:00Z"/>
              </w:rPr>
            </w:pPr>
            <w:del w:id="97" w:author="微软用户" w:date="2011-12-15T16:28:00Z">
              <w:r w:rsidDel="00411443">
                <w:rPr>
                  <w:rFonts w:hint="eastAsia"/>
                </w:rPr>
                <w:delText>已用地面积</w:delText>
              </w:r>
              <w:r w:rsidDel="00411443">
                <w:rPr>
                  <w:rFonts w:hint="eastAsia"/>
                </w:rPr>
                <w:delText>=</w:delText>
              </w:r>
              <w:r w:rsidDel="00411443">
                <w:rPr>
                  <w:rFonts w:hint="eastAsia"/>
                </w:rPr>
                <w:delText>历史用地面积</w:delText>
              </w:r>
              <w:r w:rsidDel="00411443">
                <w:rPr>
                  <w:rFonts w:hint="eastAsia"/>
                </w:rPr>
                <w:delText>+</w:delText>
              </w:r>
              <w:r w:rsidDel="00411443">
                <w:rPr>
                  <w:rFonts w:hint="eastAsia"/>
                </w:rPr>
                <w:delText>有用地</w:delText>
              </w:r>
              <w:r w:rsidR="002661CB" w:rsidDel="00411443">
                <w:rPr>
                  <w:rFonts w:hint="eastAsia"/>
                </w:rPr>
                <w:delText>证上的面积</w:delText>
              </w:r>
              <w:r w:rsidR="003F4496" w:rsidDel="00411443">
                <w:rPr>
                  <w:rFonts w:hint="eastAsia"/>
                </w:rPr>
                <w:delText>。</w:delText>
              </w:r>
            </w:del>
          </w:p>
        </w:tc>
        <w:tc>
          <w:tcPr>
            <w:tcW w:w="2127" w:type="dxa"/>
          </w:tcPr>
          <w:p w:rsidR="003F4496" w:rsidDel="00411443" w:rsidRDefault="0044401F" w:rsidP="009B2997">
            <w:pPr>
              <w:rPr>
                <w:del w:id="98" w:author="微软用户" w:date="2011-12-15T16:28:00Z"/>
              </w:rPr>
            </w:pPr>
            <w:del w:id="99" w:author="微软用户" w:date="2011-12-15T16:28:00Z">
              <w:r w:rsidDel="00411443">
                <w:rPr>
                  <w:rFonts w:hint="eastAsia"/>
                </w:rPr>
                <w:delText>疑问：不知道有用地证上的面积是否需要乘以兼容比。</w:delText>
              </w:r>
            </w:del>
          </w:p>
        </w:tc>
      </w:tr>
    </w:tbl>
    <w:p w:rsidR="000C0E15" w:rsidRPr="003F4496" w:rsidRDefault="000C0E15" w:rsidP="00A95B85"/>
    <w:sectPr w:rsidR="000C0E15" w:rsidRPr="003F4496" w:rsidSect="003B134E">
      <w:headerReference w:type="default" r:id="rId10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E5" w:rsidRDefault="003803E5" w:rsidP="006F00B7">
      <w:r>
        <w:separator/>
      </w:r>
    </w:p>
  </w:endnote>
  <w:endnote w:type="continuationSeparator" w:id="1">
    <w:p w:rsidR="003803E5" w:rsidRDefault="003803E5" w:rsidP="006F0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E5" w:rsidRDefault="003803E5" w:rsidP="006F00B7">
      <w:r>
        <w:separator/>
      </w:r>
    </w:p>
  </w:footnote>
  <w:footnote w:type="continuationSeparator" w:id="1">
    <w:p w:rsidR="003803E5" w:rsidRDefault="003803E5" w:rsidP="006F0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0B7" w:rsidRDefault="006F00B7" w:rsidP="001C027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A7C"/>
    <w:rsid w:val="00012494"/>
    <w:rsid w:val="00020790"/>
    <w:rsid w:val="0002080A"/>
    <w:rsid w:val="00031366"/>
    <w:rsid w:val="000326D8"/>
    <w:rsid w:val="0003444E"/>
    <w:rsid w:val="000429C1"/>
    <w:rsid w:val="00051203"/>
    <w:rsid w:val="00055EA7"/>
    <w:rsid w:val="00060DA3"/>
    <w:rsid w:val="00061E90"/>
    <w:rsid w:val="00063C47"/>
    <w:rsid w:val="00065BAA"/>
    <w:rsid w:val="0007280D"/>
    <w:rsid w:val="00075351"/>
    <w:rsid w:val="0008570B"/>
    <w:rsid w:val="00087065"/>
    <w:rsid w:val="00090126"/>
    <w:rsid w:val="000B15F4"/>
    <w:rsid w:val="000B3BC7"/>
    <w:rsid w:val="000B437B"/>
    <w:rsid w:val="000B5B3C"/>
    <w:rsid w:val="000B79D1"/>
    <w:rsid w:val="000C0E15"/>
    <w:rsid w:val="000E5B17"/>
    <w:rsid w:val="000F35A6"/>
    <w:rsid w:val="000F3E3D"/>
    <w:rsid w:val="001035E9"/>
    <w:rsid w:val="0010537A"/>
    <w:rsid w:val="0011088C"/>
    <w:rsid w:val="0011136F"/>
    <w:rsid w:val="00131671"/>
    <w:rsid w:val="00144F38"/>
    <w:rsid w:val="001513C5"/>
    <w:rsid w:val="00153182"/>
    <w:rsid w:val="00157E0C"/>
    <w:rsid w:val="001600FB"/>
    <w:rsid w:val="00164A6D"/>
    <w:rsid w:val="00166938"/>
    <w:rsid w:val="001950E5"/>
    <w:rsid w:val="001961AA"/>
    <w:rsid w:val="00197435"/>
    <w:rsid w:val="001A4DB7"/>
    <w:rsid w:val="001A77DE"/>
    <w:rsid w:val="001C0271"/>
    <w:rsid w:val="001C4C1E"/>
    <w:rsid w:val="001D27E7"/>
    <w:rsid w:val="001D68C8"/>
    <w:rsid w:val="001E7BBE"/>
    <w:rsid w:val="00213117"/>
    <w:rsid w:val="00213B66"/>
    <w:rsid w:val="00221D59"/>
    <w:rsid w:val="002338BB"/>
    <w:rsid w:val="00240349"/>
    <w:rsid w:val="0024292A"/>
    <w:rsid w:val="00244373"/>
    <w:rsid w:val="00251485"/>
    <w:rsid w:val="00262925"/>
    <w:rsid w:val="002661CB"/>
    <w:rsid w:val="002800D5"/>
    <w:rsid w:val="00282803"/>
    <w:rsid w:val="0029692A"/>
    <w:rsid w:val="002976FC"/>
    <w:rsid w:val="002A1DAA"/>
    <w:rsid w:val="002A253D"/>
    <w:rsid w:val="002B1B80"/>
    <w:rsid w:val="002B65FF"/>
    <w:rsid w:val="002B7A2F"/>
    <w:rsid w:val="002C0A6A"/>
    <w:rsid w:val="002C2984"/>
    <w:rsid w:val="002D06C2"/>
    <w:rsid w:val="002D0C87"/>
    <w:rsid w:val="002D1FF8"/>
    <w:rsid w:val="002E2568"/>
    <w:rsid w:val="002E48C9"/>
    <w:rsid w:val="002F1866"/>
    <w:rsid w:val="0030171D"/>
    <w:rsid w:val="00301DFA"/>
    <w:rsid w:val="00303199"/>
    <w:rsid w:val="00315EA2"/>
    <w:rsid w:val="00321FEC"/>
    <w:rsid w:val="0032535F"/>
    <w:rsid w:val="00327A14"/>
    <w:rsid w:val="003329DA"/>
    <w:rsid w:val="00344B3A"/>
    <w:rsid w:val="003514EF"/>
    <w:rsid w:val="00351FC4"/>
    <w:rsid w:val="00367281"/>
    <w:rsid w:val="003803E5"/>
    <w:rsid w:val="003A05B4"/>
    <w:rsid w:val="003A42B4"/>
    <w:rsid w:val="003A488D"/>
    <w:rsid w:val="003A6ADB"/>
    <w:rsid w:val="003B134E"/>
    <w:rsid w:val="003B1E34"/>
    <w:rsid w:val="003B33D6"/>
    <w:rsid w:val="003B6BF6"/>
    <w:rsid w:val="003C1DA8"/>
    <w:rsid w:val="003D3A7C"/>
    <w:rsid w:val="003D5BAA"/>
    <w:rsid w:val="003D6E7C"/>
    <w:rsid w:val="003D7E81"/>
    <w:rsid w:val="003F20BE"/>
    <w:rsid w:val="003F22C7"/>
    <w:rsid w:val="003F409C"/>
    <w:rsid w:val="003F4496"/>
    <w:rsid w:val="003F6350"/>
    <w:rsid w:val="00411443"/>
    <w:rsid w:val="0041693D"/>
    <w:rsid w:val="00420DB8"/>
    <w:rsid w:val="004242B4"/>
    <w:rsid w:val="004245BD"/>
    <w:rsid w:val="00432054"/>
    <w:rsid w:val="00432F27"/>
    <w:rsid w:val="00435549"/>
    <w:rsid w:val="0044401F"/>
    <w:rsid w:val="0044686A"/>
    <w:rsid w:val="00454FFB"/>
    <w:rsid w:val="00455CA0"/>
    <w:rsid w:val="00461D14"/>
    <w:rsid w:val="00463ABB"/>
    <w:rsid w:val="00465234"/>
    <w:rsid w:val="0048770A"/>
    <w:rsid w:val="00490039"/>
    <w:rsid w:val="00492608"/>
    <w:rsid w:val="004A131F"/>
    <w:rsid w:val="004A4998"/>
    <w:rsid w:val="004B041E"/>
    <w:rsid w:val="004B15BD"/>
    <w:rsid w:val="004B2859"/>
    <w:rsid w:val="004B7395"/>
    <w:rsid w:val="004D2CFE"/>
    <w:rsid w:val="004D6E36"/>
    <w:rsid w:val="004D7BC2"/>
    <w:rsid w:val="004E3DBB"/>
    <w:rsid w:val="004E4E06"/>
    <w:rsid w:val="004E7203"/>
    <w:rsid w:val="004E7629"/>
    <w:rsid w:val="004F638F"/>
    <w:rsid w:val="0050303E"/>
    <w:rsid w:val="005072C2"/>
    <w:rsid w:val="005278D1"/>
    <w:rsid w:val="00535BB3"/>
    <w:rsid w:val="00542805"/>
    <w:rsid w:val="00547248"/>
    <w:rsid w:val="00552ABF"/>
    <w:rsid w:val="00564B17"/>
    <w:rsid w:val="005B7FDB"/>
    <w:rsid w:val="005C63DB"/>
    <w:rsid w:val="005C7109"/>
    <w:rsid w:val="005D405E"/>
    <w:rsid w:val="005D4D48"/>
    <w:rsid w:val="005D747E"/>
    <w:rsid w:val="005F3E8B"/>
    <w:rsid w:val="00600B16"/>
    <w:rsid w:val="00604B13"/>
    <w:rsid w:val="006050E0"/>
    <w:rsid w:val="006171CE"/>
    <w:rsid w:val="006212D2"/>
    <w:rsid w:val="00622AC9"/>
    <w:rsid w:val="00622ED0"/>
    <w:rsid w:val="0062328F"/>
    <w:rsid w:val="00623ECD"/>
    <w:rsid w:val="00630DC4"/>
    <w:rsid w:val="00631265"/>
    <w:rsid w:val="00632B17"/>
    <w:rsid w:val="00641DFF"/>
    <w:rsid w:val="00650EA9"/>
    <w:rsid w:val="00653E4B"/>
    <w:rsid w:val="006677BB"/>
    <w:rsid w:val="00667A04"/>
    <w:rsid w:val="0068121A"/>
    <w:rsid w:val="00682B27"/>
    <w:rsid w:val="006A59EA"/>
    <w:rsid w:val="006A7A49"/>
    <w:rsid w:val="006B6F7F"/>
    <w:rsid w:val="006C72AA"/>
    <w:rsid w:val="006D2829"/>
    <w:rsid w:val="006D485D"/>
    <w:rsid w:val="006D706D"/>
    <w:rsid w:val="006E7863"/>
    <w:rsid w:val="006E7F15"/>
    <w:rsid w:val="006F00B7"/>
    <w:rsid w:val="006F0A41"/>
    <w:rsid w:val="006F30BF"/>
    <w:rsid w:val="006F7411"/>
    <w:rsid w:val="007060F4"/>
    <w:rsid w:val="00717FDE"/>
    <w:rsid w:val="00744C94"/>
    <w:rsid w:val="00746BC7"/>
    <w:rsid w:val="0074789B"/>
    <w:rsid w:val="00747A5F"/>
    <w:rsid w:val="007560BC"/>
    <w:rsid w:val="00760E1C"/>
    <w:rsid w:val="007667C4"/>
    <w:rsid w:val="0077080C"/>
    <w:rsid w:val="00777E79"/>
    <w:rsid w:val="00780322"/>
    <w:rsid w:val="00783B5F"/>
    <w:rsid w:val="00785B15"/>
    <w:rsid w:val="007863B9"/>
    <w:rsid w:val="00787C37"/>
    <w:rsid w:val="00795C45"/>
    <w:rsid w:val="007A1BEA"/>
    <w:rsid w:val="007D0593"/>
    <w:rsid w:val="007D6C09"/>
    <w:rsid w:val="007E08C6"/>
    <w:rsid w:val="00810E2B"/>
    <w:rsid w:val="008119F2"/>
    <w:rsid w:val="00820C93"/>
    <w:rsid w:val="0082199B"/>
    <w:rsid w:val="008310B1"/>
    <w:rsid w:val="00833B59"/>
    <w:rsid w:val="00835C2A"/>
    <w:rsid w:val="008415F3"/>
    <w:rsid w:val="008452B2"/>
    <w:rsid w:val="00846D16"/>
    <w:rsid w:val="00847121"/>
    <w:rsid w:val="00861BA8"/>
    <w:rsid w:val="00861DDF"/>
    <w:rsid w:val="008631E4"/>
    <w:rsid w:val="00872206"/>
    <w:rsid w:val="00877FC3"/>
    <w:rsid w:val="008834E7"/>
    <w:rsid w:val="008843E4"/>
    <w:rsid w:val="008A2270"/>
    <w:rsid w:val="008B31F8"/>
    <w:rsid w:val="008B4DA4"/>
    <w:rsid w:val="008C2FAC"/>
    <w:rsid w:val="008C610F"/>
    <w:rsid w:val="008C7D05"/>
    <w:rsid w:val="008E6384"/>
    <w:rsid w:val="009047BA"/>
    <w:rsid w:val="00916598"/>
    <w:rsid w:val="0091677A"/>
    <w:rsid w:val="00927C8F"/>
    <w:rsid w:val="009327FF"/>
    <w:rsid w:val="00933A81"/>
    <w:rsid w:val="00936F92"/>
    <w:rsid w:val="00937EBA"/>
    <w:rsid w:val="0094332C"/>
    <w:rsid w:val="0094596E"/>
    <w:rsid w:val="00946726"/>
    <w:rsid w:val="009526BD"/>
    <w:rsid w:val="00954B42"/>
    <w:rsid w:val="009558B9"/>
    <w:rsid w:val="00962687"/>
    <w:rsid w:val="0097243F"/>
    <w:rsid w:val="009776B3"/>
    <w:rsid w:val="0099078C"/>
    <w:rsid w:val="00994CA7"/>
    <w:rsid w:val="009A2C93"/>
    <w:rsid w:val="009A767C"/>
    <w:rsid w:val="009A7E29"/>
    <w:rsid w:val="009B4ACE"/>
    <w:rsid w:val="009B6440"/>
    <w:rsid w:val="009C0029"/>
    <w:rsid w:val="009C106A"/>
    <w:rsid w:val="009C17D4"/>
    <w:rsid w:val="009C33F3"/>
    <w:rsid w:val="009E67F3"/>
    <w:rsid w:val="00A15739"/>
    <w:rsid w:val="00A15EDA"/>
    <w:rsid w:val="00A16F11"/>
    <w:rsid w:val="00A2414A"/>
    <w:rsid w:val="00A262B9"/>
    <w:rsid w:val="00A35385"/>
    <w:rsid w:val="00A50A3D"/>
    <w:rsid w:val="00A51B5F"/>
    <w:rsid w:val="00A54E78"/>
    <w:rsid w:val="00A64739"/>
    <w:rsid w:val="00A73C4C"/>
    <w:rsid w:val="00A80F5E"/>
    <w:rsid w:val="00A81274"/>
    <w:rsid w:val="00A8765F"/>
    <w:rsid w:val="00A95419"/>
    <w:rsid w:val="00A95B85"/>
    <w:rsid w:val="00AA0A6D"/>
    <w:rsid w:val="00AB3DF8"/>
    <w:rsid w:val="00AC64DB"/>
    <w:rsid w:val="00AD406B"/>
    <w:rsid w:val="00AD5BF4"/>
    <w:rsid w:val="00AD718C"/>
    <w:rsid w:val="00AF29F8"/>
    <w:rsid w:val="00AF31A6"/>
    <w:rsid w:val="00AF4869"/>
    <w:rsid w:val="00B02544"/>
    <w:rsid w:val="00B04495"/>
    <w:rsid w:val="00B10056"/>
    <w:rsid w:val="00B10565"/>
    <w:rsid w:val="00B1674D"/>
    <w:rsid w:val="00B17A4D"/>
    <w:rsid w:val="00B2259A"/>
    <w:rsid w:val="00B25F74"/>
    <w:rsid w:val="00B36249"/>
    <w:rsid w:val="00B450FB"/>
    <w:rsid w:val="00B47F0C"/>
    <w:rsid w:val="00B50188"/>
    <w:rsid w:val="00B547F1"/>
    <w:rsid w:val="00B64173"/>
    <w:rsid w:val="00B64D68"/>
    <w:rsid w:val="00B67778"/>
    <w:rsid w:val="00B7075C"/>
    <w:rsid w:val="00B87E06"/>
    <w:rsid w:val="00B91EB2"/>
    <w:rsid w:val="00B958BD"/>
    <w:rsid w:val="00BA3854"/>
    <w:rsid w:val="00BC646D"/>
    <w:rsid w:val="00BC7F2F"/>
    <w:rsid w:val="00BD43FC"/>
    <w:rsid w:val="00BE2272"/>
    <w:rsid w:val="00BE6204"/>
    <w:rsid w:val="00BE69A3"/>
    <w:rsid w:val="00BE7C49"/>
    <w:rsid w:val="00C00DC0"/>
    <w:rsid w:val="00C03D45"/>
    <w:rsid w:val="00C173A6"/>
    <w:rsid w:val="00C17BD5"/>
    <w:rsid w:val="00C20AAA"/>
    <w:rsid w:val="00C2148A"/>
    <w:rsid w:val="00C2532E"/>
    <w:rsid w:val="00C34235"/>
    <w:rsid w:val="00C422B9"/>
    <w:rsid w:val="00C43745"/>
    <w:rsid w:val="00C45F22"/>
    <w:rsid w:val="00C50067"/>
    <w:rsid w:val="00C56536"/>
    <w:rsid w:val="00C57DC4"/>
    <w:rsid w:val="00C83978"/>
    <w:rsid w:val="00C83A42"/>
    <w:rsid w:val="00C874C4"/>
    <w:rsid w:val="00C9291C"/>
    <w:rsid w:val="00C934F6"/>
    <w:rsid w:val="00C97C6A"/>
    <w:rsid w:val="00CA16F8"/>
    <w:rsid w:val="00CB212E"/>
    <w:rsid w:val="00CB2AE2"/>
    <w:rsid w:val="00CD4422"/>
    <w:rsid w:val="00CD4DC3"/>
    <w:rsid w:val="00CD7B96"/>
    <w:rsid w:val="00CF4F66"/>
    <w:rsid w:val="00CF5D69"/>
    <w:rsid w:val="00D00C16"/>
    <w:rsid w:val="00D0621D"/>
    <w:rsid w:val="00D165B2"/>
    <w:rsid w:val="00D371D4"/>
    <w:rsid w:val="00D47D3C"/>
    <w:rsid w:val="00D57367"/>
    <w:rsid w:val="00D612E0"/>
    <w:rsid w:val="00D632F2"/>
    <w:rsid w:val="00D71A55"/>
    <w:rsid w:val="00D71E84"/>
    <w:rsid w:val="00D73BEE"/>
    <w:rsid w:val="00D77EA3"/>
    <w:rsid w:val="00D80570"/>
    <w:rsid w:val="00D85B2A"/>
    <w:rsid w:val="00D86DF6"/>
    <w:rsid w:val="00DA0EB1"/>
    <w:rsid w:val="00DA11A6"/>
    <w:rsid w:val="00DA5860"/>
    <w:rsid w:val="00DB5C31"/>
    <w:rsid w:val="00DC0991"/>
    <w:rsid w:val="00DC7CE1"/>
    <w:rsid w:val="00DD75E6"/>
    <w:rsid w:val="00DE56CE"/>
    <w:rsid w:val="00DE56FF"/>
    <w:rsid w:val="00DF6470"/>
    <w:rsid w:val="00E00F7E"/>
    <w:rsid w:val="00E01E73"/>
    <w:rsid w:val="00E04AC4"/>
    <w:rsid w:val="00E050EB"/>
    <w:rsid w:val="00E05C84"/>
    <w:rsid w:val="00E0609B"/>
    <w:rsid w:val="00E11464"/>
    <w:rsid w:val="00E14D2D"/>
    <w:rsid w:val="00E32F73"/>
    <w:rsid w:val="00E33557"/>
    <w:rsid w:val="00E405F0"/>
    <w:rsid w:val="00E44AC3"/>
    <w:rsid w:val="00E46448"/>
    <w:rsid w:val="00E464FF"/>
    <w:rsid w:val="00E54679"/>
    <w:rsid w:val="00E650E9"/>
    <w:rsid w:val="00E67987"/>
    <w:rsid w:val="00E8441B"/>
    <w:rsid w:val="00E85AC7"/>
    <w:rsid w:val="00E92D13"/>
    <w:rsid w:val="00E941AA"/>
    <w:rsid w:val="00EA0FD4"/>
    <w:rsid w:val="00EA55D1"/>
    <w:rsid w:val="00EA5B6A"/>
    <w:rsid w:val="00EA6CE9"/>
    <w:rsid w:val="00EB1E1F"/>
    <w:rsid w:val="00EB31BA"/>
    <w:rsid w:val="00EB5391"/>
    <w:rsid w:val="00EB5551"/>
    <w:rsid w:val="00EB7001"/>
    <w:rsid w:val="00EC12B5"/>
    <w:rsid w:val="00EC3315"/>
    <w:rsid w:val="00EC6592"/>
    <w:rsid w:val="00EC7FB3"/>
    <w:rsid w:val="00ED06DA"/>
    <w:rsid w:val="00ED4F44"/>
    <w:rsid w:val="00EE3249"/>
    <w:rsid w:val="00F12087"/>
    <w:rsid w:val="00F214C1"/>
    <w:rsid w:val="00F35D36"/>
    <w:rsid w:val="00F402C8"/>
    <w:rsid w:val="00F45D17"/>
    <w:rsid w:val="00F53177"/>
    <w:rsid w:val="00F63C0D"/>
    <w:rsid w:val="00F6714C"/>
    <w:rsid w:val="00F76ED9"/>
    <w:rsid w:val="00F96AC0"/>
    <w:rsid w:val="00FA1CFF"/>
    <w:rsid w:val="00FA6274"/>
    <w:rsid w:val="00FA70DF"/>
    <w:rsid w:val="00FB02BE"/>
    <w:rsid w:val="00FB02EF"/>
    <w:rsid w:val="00FB1BD1"/>
    <w:rsid w:val="00FB3319"/>
    <w:rsid w:val="00FD1B11"/>
    <w:rsid w:val="00FE70B5"/>
    <w:rsid w:val="00FF0756"/>
    <w:rsid w:val="00FF4041"/>
    <w:rsid w:val="00FF7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0B7"/>
    <w:rPr>
      <w:sz w:val="18"/>
      <w:szCs w:val="18"/>
    </w:rPr>
  </w:style>
  <w:style w:type="table" w:styleId="a5">
    <w:name w:val="Table Grid"/>
    <w:basedOn w:val="a1"/>
    <w:uiPriority w:val="59"/>
    <w:rsid w:val="00090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04A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AC4"/>
    <w:rPr>
      <w:sz w:val="18"/>
      <w:szCs w:val="18"/>
    </w:rPr>
  </w:style>
  <w:style w:type="paragraph" w:styleId="a7">
    <w:name w:val="List Paragraph"/>
    <w:basedOn w:val="a"/>
    <w:uiPriority w:val="34"/>
    <w:qFormat/>
    <w:rsid w:val="003B1E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872</Characters>
  <Application>Microsoft Office Word</Application>
  <DocSecurity>0</DocSecurity>
  <Lines>7</Lines>
  <Paragraphs>2</Paragraphs>
  <ScaleCrop>false</ScaleCrop>
  <Company>微软中国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2011-12-15T08:03:00Z</dcterms:created>
  <dcterms:modified xsi:type="dcterms:W3CDTF">2011-12-15T08:31:00Z</dcterms:modified>
</cp:coreProperties>
</file>